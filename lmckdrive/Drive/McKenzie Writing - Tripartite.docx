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Writing - Tripartite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the Assemblies and Tribunes are the most powerful because of their jobs. Assemblies and Tribunes could declare war and approve and or reject laws. If a law states that people can eat three times a day they could shut it down. The people would be crawling begging for food and they would receive none.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Could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veto other people and officials to stop their idea. If the people tried to vote for someone</w:t>
      </w:r>
      <w:ins w:author="Stephanie Deveza-Porter" w:id="0" w:date="2023-03-08T21:29:28Z">
        <w:r w:rsidDel="00000000" w:rsidR="00000000" w:rsidRPr="00000000">
          <w:rPr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sz w:val="24"/>
          <w:szCs w:val="24"/>
          <w:rtl w:val="0"/>
        </w:rPr>
        <w:t xml:space="preserve"> the Tribunes could veto that too. At an assembly they could judge what to do for a law or a people's vote. Unfortunately only for one year! That is why I think the Assemblies and Tribunes win.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phanie Deveza-Porter" w:id="0" w:date="2023-03-08T21:29:20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could veto? You are missing the start of this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