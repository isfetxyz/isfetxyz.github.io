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Tigris River, and Euphrates River were very important rivers in ancient history and were </w:t>
      </w:r>
      <w:del w:author="Stephanie Deveza-Porter" w:id="0" w:date="2022-09-19T15:59:37Z">
        <w:r w:rsidDel="00000000" w:rsidR="00000000" w:rsidRPr="00000000">
          <w:rPr>
            <w:rtl w:val="0"/>
          </w:rPr>
          <w:delText xml:space="preserve">the key </w:delText>
        </w:r>
      </w:del>
      <w:r w:rsidDel="00000000" w:rsidR="00000000" w:rsidRPr="00000000">
        <w:rPr>
          <w:rtl w:val="0"/>
        </w:rPr>
        <w:t xml:space="preserve">essential to surviving Mesopotamia. The Tigris River and Euphrates River were in ancient times and they were used for farming. The problem with the rivers was that they were farmed right next to the river</w:t>
      </w:r>
      <w:ins w:author="Stephanie Deveza-Porter" w:id="1" w:date="2022-09-19T15:59:45Z">
        <w:r w:rsidDel="00000000" w:rsidR="00000000" w:rsidRPr="00000000">
          <w:rPr>
            <w:rtl w:val="0"/>
          </w:rPr>
          <w:t xml:space="preserve">,</w:t>
        </w:r>
      </w:ins>
      <w:del w:author="Stephanie Deveza-Porter" w:id="1" w:date="2022-09-19T15:59:45Z">
        <w:r w:rsidDel="00000000" w:rsidR="00000000" w:rsidRPr="00000000">
          <w:rPr>
            <w:rtl w:val="0"/>
          </w:rPr>
          <w:delText xml:space="preserve">.</w:delText>
        </w:r>
      </w:del>
      <w:r w:rsidDel="00000000" w:rsidR="00000000" w:rsidRPr="00000000">
        <w:rPr>
          <w:rtl w:val="0"/>
        </w:rPr>
        <w:t xml:space="preserve"> </w:t>
      </w:r>
      <w:ins w:author="Stephanie Deveza-Porter" w:id="2" w:date="2022-09-19T15:59:47Z">
        <w:r w:rsidDel="00000000" w:rsidR="00000000" w:rsidRPr="00000000">
          <w:rPr>
            <w:rtl w:val="0"/>
          </w:rPr>
          <w:t xml:space="preserve">a</w:t>
        </w:r>
      </w:ins>
      <w:del w:author="Stephanie Deveza-Porter" w:id="2" w:date="2022-09-19T15:59:47Z">
        <w:r w:rsidDel="00000000" w:rsidR="00000000" w:rsidRPr="00000000">
          <w:rPr>
            <w:rtl w:val="0"/>
          </w:rPr>
          <w:delText xml:space="preserve">A</w:delText>
        </w:r>
      </w:del>
      <w:r w:rsidDel="00000000" w:rsidR="00000000" w:rsidRPr="00000000">
        <w:rPr>
          <w:rtl w:val="0"/>
        </w:rPr>
        <w:t xml:space="preserve">nd that led to major difficulties like in the spring the water flooded the crops and destroyed the farming ground and that was difficult. </w:t>
      </w:r>
      <w:ins w:author="Stephanie Deveza-Porter" w:id="3" w:date="2022-09-19T15:59:59Z">
        <w:r w:rsidDel="00000000" w:rsidR="00000000" w:rsidRPr="00000000">
          <w:rPr>
            <w:rtl w:val="0"/>
          </w:rPr>
          <w:t xml:space="preserve">W</w:t>
        </w:r>
      </w:ins>
      <w:del w:author="Stephanie Deveza-Porter" w:id="3" w:date="2022-09-19T15:59:59Z">
        <w:r w:rsidDel="00000000" w:rsidR="00000000" w:rsidRPr="00000000">
          <w:rPr>
            <w:rtl w:val="0"/>
          </w:rPr>
          <w:delText xml:space="preserve">And w</w:delText>
        </w:r>
      </w:del>
      <w:r w:rsidDel="00000000" w:rsidR="00000000" w:rsidRPr="00000000">
        <w:rPr>
          <w:rtl w:val="0"/>
        </w:rPr>
        <w:t xml:space="preserve">hen they tried farming other places it was very dry and got very little crops. The rivers were very essential to the city of Mesopotamia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Truckee River is a river that is in modern day and is still used today. The Truckee River gave fresh water, irrigation, and more like hoses and also fish live in the river and benefit from it. Floods and droughts alternated between Truckee River and during those events crops were destroyed, dams and reservoirs were built, but were in vain to be destroyed in the end by floods.</w:t>
      </w:r>
    </w:p>
    <w:p w:rsidR="00000000" w:rsidDel="00000000" w:rsidP="00000000" w:rsidRDefault="00000000" w:rsidRPr="00000000" w14:paraId="00000004">
      <w:pPr>
        <w:rPr/>
      </w:pPr>
      <w:r w:rsidDel="00000000" w:rsidR="00000000" w:rsidRPr="00000000">
        <w:rPr>
          <w:rtl w:val="0"/>
        </w:rPr>
        <w:t xml:space="preserve">A project called the Newlands Project was an irrigation project to help Nevada grow with irrigation and combined the Carson River and The Truckee River for more power and double the water power for drinking and more.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Overall the Truckee in modern history and in ancient times the Tigris </w:t>
      </w:r>
      <w:ins w:author="Stephanie Deveza-Porter" w:id="4" w:date="2022-09-19T16:00:37Z">
        <w:r w:rsidDel="00000000" w:rsidR="00000000" w:rsidRPr="00000000">
          <w:rPr>
            <w:rtl w:val="0"/>
          </w:rPr>
          <w:t xml:space="preserve">R</w:t>
        </w:r>
      </w:ins>
      <w:del w:author="Stephanie Deveza-Porter" w:id="4" w:date="2022-09-19T16:00:37Z">
        <w:r w:rsidDel="00000000" w:rsidR="00000000" w:rsidRPr="00000000">
          <w:rPr>
            <w:rtl w:val="0"/>
          </w:rPr>
          <w:delText xml:space="preserve">r</w:delText>
        </w:r>
      </w:del>
      <w:r w:rsidDel="00000000" w:rsidR="00000000" w:rsidRPr="00000000">
        <w:rPr>
          <w:rtl w:val="0"/>
        </w:rPr>
        <w:t xml:space="preserve">iver and the Euphrates </w:t>
      </w:r>
      <w:ins w:author="Stephanie Deveza-Porter" w:id="5" w:date="2022-09-19T16:00:39Z">
        <w:r w:rsidDel="00000000" w:rsidR="00000000" w:rsidRPr="00000000">
          <w:rPr>
            <w:rtl w:val="0"/>
          </w:rPr>
          <w:t xml:space="preserve">R</w:t>
        </w:r>
      </w:ins>
      <w:del w:author="Stephanie Deveza-Porter" w:id="5" w:date="2022-09-19T16:00:39Z">
        <w:r w:rsidDel="00000000" w:rsidR="00000000" w:rsidRPr="00000000">
          <w:rPr>
            <w:rtl w:val="0"/>
          </w:rPr>
          <w:delText xml:space="preserve">r</w:delText>
        </w:r>
      </w:del>
      <w:r w:rsidDel="00000000" w:rsidR="00000000" w:rsidRPr="00000000">
        <w:rPr>
          <w:rtl w:val="0"/>
        </w:rPr>
        <w:t xml:space="preserve">iver have helped people. In ancient times it supplied water for crops and in modern times the Truckee helps people with irrigation and supplying water. They are basically the same except the ancient rivers were two rivers and the Truckee is only 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