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rPr/>
      </w:pPr>
      <w:r w:rsidDel="00000000" w:rsidR="00000000" w:rsidRPr="00000000">
        <w:rPr>
          <w:rtl w:val="0"/>
        </w:rPr>
        <w:t xml:space="preserve">McKenzie Loz</w:t>
      </w:r>
    </w:p>
    <w:p w:rsidR="00000000" w:rsidDel="00000000" w:rsidP="00000000" w:rsidRDefault="00000000" w:rsidRPr="00000000" w14:paraId="00000002">
      <w:pPr>
        <w:spacing w:line="480" w:lineRule="auto"/>
        <w:rPr/>
      </w:pPr>
      <w:r w:rsidDel="00000000" w:rsidR="00000000" w:rsidRPr="00000000">
        <w:rPr>
          <w:rtl w:val="0"/>
        </w:rPr>
        <w:t xml:space="preserve">Stepanie Devaza Porter</w:t>
      </w:r>
    </w:p>
    <w:p w:rsidR="00000000" w:rsidDel="00000000" w:rsidP="00000000" w:rsidRDefault="00000000" w:rsidRPr="00000000" w14:paraId="00000003">
      <w:pPr>
        <w:spacing w:line="480" w:lineRule="auto"/>
        <w:rPr/>
      </w:pPr>
      <w:r w:rsidDel="00000000" w:rsidR="00000000" w:rsidRPr="00000000">
        <w:rPr>
          <w:rtl w:val="0"/>
        </w:rPr>
        <w:t xml:space="preserve">History 7th</w:t>
      </w:r>
    </w:p>
    <w:p w:rsidR="00000000" w:rsidDel="00000000" w:rsidP="00000000" w:rsidRDefault="00000000" w:rsidRPr="00000000" w14:paraId="00000004">
      <w:pPr>
        <w:spacing w:line="480" w:lineRule="auto"/>
        <w:rPr/>
      </w:pPr>
      <w:r w:rsidDel="00000000" w:rsidR="00000000" w:rsidRPr="00000000">
        <w:rPr>
          <w:rtl w:val="0"/>
        </w:rPr>
        <w:t xml:space="preserve">27 September, 2022</w:t>
      </w:r>
    </w:p>
    <w:p w:rsidR="00000000" w:rsidDel="00000000" w:rsidP="00000000" w:rsidRDefault="00000000" w:rsidRPr="00000000" w14:paraId="00000005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480" w:lineRule="auto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  <w:t xml:space="preserve">                                       </w:t>
      </w:r>
      <w:r w:rsidDel="00000000" w:rsidR="00000000" w:rsidRPr="00000000">
        <w:rPr>
          <w:b w:val="1"/>
          <w:sz w:val="44"/>
          <w:szCs w:val="44"/>
          <w:rtl w:val="0"/>
        </w:rPr>
        <w:t xml:space="preserve">The Code of Hammurabi</w:t>
      </w:r>
    </w:p>
    <w:p w:rsidR="00000000" w:rsidDel="00000000" w:rsidP="00000000" w:rsidRDefault="00000000" w:rsidRPr="00000000" w14:paraId="00000007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One law out of The Code of Hammurabi that I believe is fair</w:t>
      </w:r>
      <w:ins w:author="Stephanie Deveza-Porter" w:id="0" w:date="2022-10-10T19:04:33Z">
        <w:r w:rsidDel="00000000" w:rsidR="00000000" w:rsidRPr="00000000">
          <w:rPr>
            <w:sz w:val="24"/>
            <w:szCs w:val="24"/>
            <w:rtl w:val="0"/>
          </w:rPr>
          <w:t xml:space="preserve"> is i</w:t>
        </w:r>
      </w:ins>
      <w:del w:author="Stephanie Deveza-Porter" w:id="0" w:date="2022-10-10T19:04:33Z">
        <w:r w:rsidDel="00000000" w:rsidR="00000000" w:rsidRPr="00000000">
          <w:rPr>
            <w:sz w:val="24"/>
            <w:szCs w:val="24"/>
            <w:rtl w:val="0"/>
          </w:rPr>
          <w:delText xml:space="preserve">. I</w:delText>
        </w:r>
      </w:del>
      <w:r w:rsidDel="00000000" w:rsidR="00000000" w:rsidRPr="00000000">
        <w:rPr>
          <w:sz w:val="24"/>
          <w:szCs w:val="24"/>
          <w:rtl w:val="0"/>
        </w:rPr>
        <w:t xml:space="preserve">f a builder builds a house for someone and builds it incorrectly, and the house falls on him and the house breaks and kills the man, then the builder will die. The reason I think this fair is because the person killed the person and built it wrong so he should learn his lesson AND NEVER DO IT AGAIN. But on a positive note everyone learns to build houses right so it won't be destroyed or kill the owner. The people are more careful and it's a great motivational way to die and to live</w:t>
      </w:r>
      <w:ins w:author="Stephanie Deveza-Porter" w:id="1" w:date="2022-10-10T19:05:05Z">
        <w:r w:rsidDel="00000000" w:rsidR="00000000" w:rsidRPr="00000000">
          <w:rPr>
            <w:sz w:val="24"/>
            <w:szCs w:val="24"/>
            <w:rtl w:val="0"/>
          </w:rPr>
          <w:t xml:space="preserve">, and</w:t>
        </w:r>
      </w:ins>
      <w:del w:author="Stephanie Deveza-Porter" w:id="1" w:date="2022-10-10T19:05:05Z">
        <w:r w:rsidDel="00000000" w:rsidR="00000000" w:rsidRPr="00000000">
          <w:rPr>
            <w:sz w:val="24"/>
            <w:szCs w:val="24"/>
            <w:rtl w:val="0"/>
          </w:rPr>
          <w:delText xml:space="preserve">. T</w:delText>
        </w:r>
      </w:del>
      <w:r w:rsidDel="00000000" w:rsidR="00000000" w:rsidRPr="00000000">
        <w:rPr>
          <w:sz w:val="24"/>
          <w:szCs w:val="24"/>
          <w:rtl w:val="0"/>
        </w:rPr>
        <w:t xml:space="preserve">o help everyone and not kill a person while doing it.</w:t>
      </w:r>
    </w:p>
    <w:p w:rsidR="00000000" w:rsidDel="00000000" w:rsidP="00000000" w:rsidRDefault="00000000" w:rsidRPr="00000000" w14:paraId="00000008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One law out of The Code of Hammurabi that I think is not fair</w:t>
      </w:r>
      <w:ins w:author="Stephanie Deveza-Porter" w:id="2" w:date="2022-10-10T19:05:15Z">
        <w:r w:rsidDel="00000000" w:rsidR="00000000" w:rsidRPr="00000000">
          <w:rPr>
            <w:sz w:val="24"/>
            <w:szCs w:val="24"/>
            <w:rtl w:val="0"/>
          </w:rPr>
          <w:t xml:space="preserve"> is</w:t>
        </w:r>
      </w:ins>
      <w:del w:author="Stephanie Deveza-Porter" w:id="2" w:date="2022-10-10T19:05:15Z">
        <w:r w:rsidDel="00000000" w:rsidR="00000000" w:rsidRPr="00000000">
          <w:rPr>
            <w:sz w:val="24"/>
            <w:szCs w:val="24"/>
            <w:rtl w:val="0"/>
          </w:rPr>
          <w:delText xml:space="preserve">. I</w:delText>
        </w:r>
      </w:del>
      <w:r w:rsidDel="00000000" w:rsidR="00000000" w:rsidRPr="00000000">
        <w:rPr>
          <w:sz w:val="24"/>
          <w:szCs w:val="24"/>
          <w:rtl w:val="0"/>
        </w:rPr>
        <w:t xml:space="preserve">f any</w:t>
      </w:r>
      <w:del w:author="Stephanie Deveza-Porter" w:id="3" w:date="2022-10-10T19:05:19Z">
        <w:r w:rsidDel="00000000" w:rsidR="00000000" w:rsidRPr="00000000">
          <w:rPr>
            <w:sz w:val="24"/>
            <w:szCs w:val="24"/>
            <w:rtl w:val="0"/>
          </w:rPr>
          <w:delText xml:space="preserve"> </w:delText>
        </w:r>
      </w:del>
      <w:r w:rsidDel="00000000" w:rsidR="00000000" w:rsidRPr="00000000">
        <w:rPr>
          <w:sz w:val="24"/>
          <w:szCs w:val="24"/>
          <w:rtl w:val="0"/>
        </w:rPr>
        <w:t xml:space="preserve">one breaks a hole into the house and steals that person will die and be buried in that hole. I don’t think someone wants to die knowing a criminal was buried in his house. I don’t really agree with the dying part because that person could be turned into a change</w:t>
      </w:r>
      <w:ins w:author="Stephanie Deveza-Porter" w:id="4" w:date="2022-10-10T19:05:29Z">
        <w:r w:rsidDel="00000000" w:rsidR="00000000" w:rsidRPr="00000000">
          <w:rPr>
            <w:sz w:val="24"/>
            <w:szCs w:val="24"/>
            <w:rtl w:val="0"/>
          </w:rPr>
          <w:t xml:space="preserve">d</w:t>
        </w:r>
      </w:ins>
      <w:r w:rsidDel="00000000" w:rsidR="00000000" w:rsidRPr="00000000">
        <w:rPr>
          <w:sz w:val="24"/>
          <w:szCs w:val="24"/>
          <w:rtl w:val="0"/>
        </w:rPr>
        <w:t xml:space="preserve"> man and help people. Neither</w:t>
      </w:r>
      <w:ins w:author="Stephanie Deveza-Porter" w:id="5" w:date="2022-10-10T19:05:36Z">
        <w:r w:rsidDel="00000000" w:rsidR="00000000" w:rsidRPr="00000000">
          <w:rPr>
            <w:sz w:val="24"/>
            <w:szCs w:val="24"/>
            <w:rtl w:val="0"/>
          </w:rPr>
          <w:t xml:space="preserve"> do I agree</w:t>
        </w:r>
      </w:ins>
      <w:r w:rsidDel="00000000" w:rsidR="00000000" w:rsidRPr="00000000">
        <w:rPr>
          <w:sz w:val="24"/>
          <w:szCs w:val="24"/>
          <w:rtl w:val="0"/>
        </w:rPr>
        <w:t xml:space="preserve"> with the hole because the person is buried and everyday that person who was robbed is going to know that a criminal is beneath his house and that person could have nightmares about the criminal and then realize it was just a dream. Hammurabi was a good person but not at writing laws.</w:t>
      </w:r>
    </w:p>
    <w:p w:rsidR="00000000" w:rsidDel="00000000" w:rsidP="00000000" w:rsidRDefault="00000000" w:rsidRPr="00000000" w14:paraId="00000009">
      <w:pPr>
        <w:spacing w:line="48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my opinion I believe that he made unfair laws because most of these involve death and nothing else really. If you rob someone just put the criminal to be a good person, but if you kill the person don’t PUT IT UNDER SOMEONE'S HOUSE. I mean it is stupid! Hammurabi might have made a civilization, an empire, and a city</w:t>
      </w:r>
      <w:ins w:author="Stephanie Deveza-Porter" w:id="6" w:date="2022-10-10T19:05:58Z">
        <w:r w:rsidDel="00000000" w:rsidR="00000000" w:rsidRPr="00000000">
          <w:rPr>
            <w:sz w:val="24"/>
            <w:szCs w:val="24"/>
            <w:rtl w:val="0"/>
          </w:rPr>
          <w:t xml:space="preserve">, b</w:t>
        </w:r>
      </w:ins>
      <w:del w:author="Stephanie Deveza-Porter" w:id="6" w:date="2022-10-10T19:05:58Z">
        <w:r w:rsidDel="00000000" w:rsidR="00000000" w:rsidRPr="00000000">
          <w:rPr>
            <w:sz w:val="24"/>
            <w:szCs w:val="24"/>
            <w:rtl w:val="0"/>
          </w:rPr>
          <w:delText xml:space="preserve">. B</w:delText>
        </w:r>
      </w:del>
      <w:r w:rsidDel="00000000" w:rsidR="00000000" w:rsidRPr="00000000">
        <w:rPr>
          <w:sz w:val="24"/>
          <w:szCs w:val="24"/>
          <w:rtl w:val="0"/>
        </w:rPr>
        <w:t xml:space="preserve">ut he was an idiot </w:t>
      </w:r>
      <w:ins w:author="Stephanie Deveza-Porter" w:id="7" w:date="2022-10-10T19:06:02Z">
        <w:r w:rsidDel="00000000" w:rsidR="00000000" w:rsidRPr="00000000">
          <w:rPr>
            <w:sz w:val="24"/>
            <w:szCs w:val="24"/>
            <w:rtl w:val="0"/>
          </w:rPr>
          <w:t xml:space="preserve">(maintain academic language) </w:t>
        </w:r>
      </w:ins>
      <w:r w:rsidDel="00000000" w:rsidR="00000000" w:rsidRPr="00000000">
        <w:rPr>
          <w:sz w:val="24"/>
          <w:szCs w:val="24"/>
          <w:rtl w:val="0"/>
        </w:rPr>
        <w:t xml:space="preserve">at writing laws. Some are acceptable but if you knock out someone's teeth you have to knock out our teeth to make it even</w:t>
      </w:r>
      <w:ins w:author="Stephanie Deveza-Porter" w:id="8" w:date="2022-10-10T19:06:16Z">
        <w:r w:rsidDel="00000000" w:rsidR="00000000" w:rsidRPr="00000000">
          <w:rPr>
            <w:sz w:val="24"/>
            <w:szCs w:val="24"/>
            <w:rtl w:val="0"/>
          </w:rPr>
          <w:t xml:space="preserve"> –</w:t>
        </w:r>
      </w:ins>
      <w:r w:rsidDel="00000000" w:rsidR="00000000" w:rsidRPr="00000000">
        <w:rPr>
          <w:sz w:val="24"/>
          <w:szCs w:val="24"/>
          <w:rtl w:val="0"/>
        </w:rPr>
        <w:t xml:space="preserve"> that</w:t>
      </w:r>
      <w:ins w:author="Stephanie Deveza-Porter" w:id="9" w:date="2022-10-10T19:06:22Z">
        <w:r w:rsidDel="00000000" w:rsidR="00000000" w:rsidRPr="00000000">
          <w:rPr>
            <w:sz w:val="24"/>
            <w:szCs w:val="24"/>
            <w:rtl w:val="0"/>
          </w:rPr>
          <w:t xml:space="preserve">;s</w:t>
        </w:r>
      </w:ins>
      <w:r w:rsidDel="00000000" w:rsidR="00000000" w:rsidRPr="00000000">
        <w:rPr>
          <w:sz w:val="24"/>
          <w:szCs w:val="24"/>
          <w:rtl w:val="0"/>
        </w:rPr>
        <w:t xml:space="preserve"> just weird. Overall he did not make good laws and I don’t know how his people survived it.  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