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Mrs. Deveza Porter</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History 7th</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1 December, 2022 </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                                                 India's Peaceful Power</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In all years India has practiced Buddhism, Jainism, and Hinduism</w:t>
      </w:r>
      <w:ins w:author="Stephanie Deveza-Porter" w:id="0" w:date="2022-12-19T19:33:20Z">
        <w:r w:rsidDel="00000000" w:rsidR="00000000" w:rsidRPr="00000000">
          <w:rPr>
            <w:sz w:val="24"/>
            <w:szCs w:val="24"/>
            <w:rtl w:val="0"/>
          </w:rPr>
          <w:t xml:space="preserve">,</w:t>
        </w:r>
      </w:ins>
      <w:r w:rsidDel="00000000" w:rsidR="00000000" w:rsidRPr="00000000">
        <w:rPr>
          <w:sz w:val="24"/>
          <w:szCs w:val="24"/>
          <w:rtl w:val="0"/>
        </w:rPr>
        <w:t xml:space="preserve"> but how are they similar and how has India used all of them</w:t>
      </w:r>
      <w:ins w:author="Stephanie Deveza-Porter" w:id="1" w:date="2022-12-19T19:33:29Z">
        <w:r w:rsidDel="00000000" w:rsidR="00000000" w:rsidRPr="00000000">
          <w:rPr>
            <w:sz w:val="24"/>
            <w:szCs w:val="24"/>
            <w:rtl w:val="0"/>
          </w:rPr>
          <w:t xml:space="preserve">?</w:t>
        </w:r>
      </w:ins>
      <w:del w:author="Stephanie Deveza-Porter" w:id="1" w:date="2022-12-19T19:33:29Z">
        <w:r w:rsidDel="00000000" w:rsidR="00000000" w:rsidRPr="00000000">
          <w:rPr>
            <w:sz w:val="24"/>
            <w:szCs w:val="24"/>
            <w:rtl w:val="0"/>
          </w:rPr>
          <w:delText xml:space="preserve"> with a key factor called arguments to present the main poin</w:delText>
        </w:r>
      </w:del>
      <w:r w:rsidDel="00000000" w:rsidR="00000000" w:rsidRPr="00000000">
        <w:rPr>
          <w:sz w:val="24"/>
          <w:szCs w:val="24"/>
          <w:rtl w:val="0"/>
        </w:rPr>
        <w:t xml:space="preserve">t. </w:t>
      </w:r>
      <w:ins w:author="Stephanie Deveza-Porter" w:id="2" w:date="2022-12-19T19:33:36Z">
        <w:r w:rsidDel="00000000" w:rsidR="00000000" w:rsidRPr="00000000">
          <w:rPr>
            <w:sz w:val="24"/>
            <w:szCs w:val="24"/>
            <w:rtl w:val="0"/>
          </w:rPr>
          <w:t xml:space="preserve">T </w:t>
        </w:r>
      </w:ins>
      <w:del w:author="Stephanie Deveza-Porter" w:id="2" w:date="2022-12-19T19:33:36Z">
        <w:r w:rsidDel="00000000" w:rsidR="00000000" w:rsidRPr="00000000">
          <w:rPr>
            <w:sz w:val="24"/>
            <w:szCs w:val="24"/>
            <w:rtl w:val="0"/>
          </w:rPr>
          <w:delText xml:space="preserve">Well</w:delText>
        </w:r>
      </w:del>
      <w:ins w:author="Stephanie Deveza-Porter" w:id="3" w:date="2022-12-19T19:33:32Z">
        <w:del w:author="Stephanie Deveza-Porter" w:id="2" w:date="2022-12-19T19:33:36Z">
          <w:r w:rsidDel="00000000" w:rsidR="00000000" w:rsidRPr="00000000">
            <w:rPr>
              <w:sz w:val="24"/>
              <w:szCs w:val="24"/>
              <w:rtl w:val="0"/>
            </w:rPr>
            <w:delText xml:space="preserve">,</w:delText>
          </w:r>
        </w:del>
      </w:ins>
      <w:del w:author="Stephanie Deveza-Porter" w:id="2" w:date="2022-12-19T19:33:36Z">
        <w:r w:rsidDel="00000000" w:rsidR="00000000" w:rsidRPr="00000000">
          <w:rPr>
            <w:sz w:val="24"/>
            <w:szCs w:val="24"/>
            <w:rtl w:val="0"/>
          </w:rPr>
          <w:delText xml:space="preserve"> to answer the question with t</w:delText>
        </w:r>
      </w:del>
      <w:r w:rsidDel="00000000" w:rsidR="00000000" w:rsidRPr="00000000">
        <w:rPr>
          <w:sz w:val="24"/>
          <w:szCs w:val="24"/>
          <w:rtl w:val="0"/>
        </w:rPr>
        <w:t xml:space="preserve">wo very famous </w:t>
      </w:r>
      <w:ins w:author="Stephanie Deveza-Porter" w:id="4" w:date="2022-12-19T19:33:44Z">
        <w:r w:rsidDel="00000000" w:rsidR="00000000" w:rsidRPr="00000000">
          <w:rPr>
            <w:sz w:val="24"/>
            <w:szCs w:val="24"/>
            <w:rtl w:val="0"/>
          </w:rPr>
          <w:t xml:space="preserve">reflect the usage and inspiration of these religions</w:t>
        </w:r>
      </w:ins>
      <w:del w:author="Stephanie Deveza-Porter" w:id="4" w:date="2022-12-19T19:33:44Z">
        <w:r w:rsidDel="00000000" w:rsidR="00000000" w:rsidRPr="00000000">
          <w:rPr>
            <w:sz w:val="24"/>
            <w:szCs w:val="24"/>
            <w:rtl w:val="0"/>
          </w:rPr>
          <w:delText xml:space="preserve">people it can be realized</w:delText>
        </w:r>
      </w:del>
      <w:r w:rsidDel="00000000" w:rsidR="00000000" w:rsidRPr="00000000">
        <w:rPr>
          <w:sz w:val="24"/>
          <w:szCs w:val="24"/>
          <w:rtl w:val="0"/>
        </w:rPr>
        <w:t xml:space="preserve">. Martin Luther King Jr. and Gandhi had dreams of using nonviolence and persuasive abilities to overcome obstacles in their way. For example, Martin Luther King Jr</w:t>
      </w:r>
      <w:ins w:author="Stephanie Deveza-Porter" w:id="5" w:date="2022-12-19T19:33:58Z">
        <w:r w:rsidDel="00000000" w:rsidR="00000000" w:rsidRPr="00000000">
          <w:rPr>
            <w:sz w:val="24"/>
            <w:szCs w:val="24"/>
            <w:rtl w:val="0"/>
          </w:rPr>
          <w:t xml:space="preserve">.</w:t>
        </w:r>
      </w:ins>
      <w:r w:rsidDel="00000000" w:rsidR="00000000" w:rsidRPr="00000000">
        <w:rPr>
          <w:sz w:val="24"/>
          <w:szCs w:val="24"/>
          <w:rtl w:val="0"/>
        </w:rPr>
        <w:t xml:space="preserve"> was walking on the streets protesting and got a tip from a police officer that if they continued to do it they would be put in jail. </w:t>
      </w:r>
      <w:ins w:author="Stephanie Deveza-Porter" w:id="6" w:date="2022-12-19T19:34:05Z">
        <w:r w:rsidDel="00000000" w:rsidR="00000000" w:rsidRPr="00000000">
          <w:rPr>
            <w:sz w:val="24"/>
            <w:szCs w:val="24"/>
            <w:rtl w:val="0"/>
          </w:rPr>
          <w:t xml:space="preserve">T</w:t>
        </w:r>
      </w:ins>
      <w:del w:author="Stephanie Deveza-Porter" w:id="6" w:date="2022-12-19T19:34:05Z">
        <w:r w:rsidDel="00000000" w:rsidR="00000000" w:rsidRPr="00000000">
          <w:rPr>
            <w:sz w:val="24"/>
            <w:szCs w:val="24"/>
            <w:rtl w:val="0"/>
          </w:rPr>
          <w:delText xml:space="preserve">And t</w:delText>
        </w:r>
      </w:del>
      <w:r w:rsidDel="00000000" w:rsidR="00000000" w:rsidRPr="00000000">
        <w:rPr>
          <w:sz w:val="24"/>
          <w:szCs w:val="24"/>
          <w:rtl w:val="0"/>
        </w:rPr>
        <w:t xml:space="preserve">hey were but still kept protesting against people. The influences of Hinduism, Jainism, and Buddhism can be seen in the beliefs and actions of modern-day civil rights fighters through meditation, nonviolence, and peace.</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The first argument is </w:t>
      </w:r>
      <w:ins w:author="Stephanie Deveza-Porter" w:id="7" w:date="2022-12-19T19:34:25Z">
        <w:r w:rsidDel="00000000" w:rsidR="00000000" w:rsidRPr="00000000">
          <w:rPr>
            <w:sz w:val="24"/>
            <w:szCs w:val="24"/>
            <w:rtl w:val="0"/>
          </w:rPr>
          <w:t xml:space="preserve">m</w:t>
        </w:r>
      </w:ins>
      <w:del w:author="Stephanie Deveza-Porter" w:id="7" w:date="2022-12-19T19:34:25Z">
        <w:r w:rsidDel="00000000" w:rsidR="00000000" w:rsidRPr="00000000">
          <w:rPr>
            <w:sz w:val="24"/>
            <w:szCs w:val="24"/>
            <w:rtl w:val="0"/>
          </w:rPr>
          <w:delText xml:space="preserve">M</w:delText>
        </w:r>
      </w:del>
      <w:r w:rsidDel="00000000" w:rsidR="00000000" w:rsidRPr="00000000">
        <w:rPr>
          <w:sz w:val="24"/>
          <w:szCs w:val="24"/>
          <w:rtl w:val="0"/>
        </w:rPr>
        <w:t xml:space="preserve">editation</w:t>
      </w:r>
      <w:ins w:author="Stephanie Deveza-Porter" w:id="8" w:date="2022-12-19T19:34:27Z">
        <w:r w:rsidDel="00000000" w:rsidR="00000000" w:rsidRPr="00000000">
          <w:rPr>
            <w:sz w:val="24"/>
            <w:szCs w:val="24"/>
            <w:rtl w:val="0"/>
          </w:rPr>
          <w:t xml:space="preserve">,</w:t>
        </w:r>
      </w:ins>
      <w:r w:rsidDel="00000000" w:rsidR="00000000" w:rsidRPr="00000000">
        <w:rPr>
          <w:sz w:val="24"/>
          <w:szCs w:val="24"/>
          <w:rtl w:val="0"/>
        </w:rPr>
        <w:t xml:space="preserve"> which a wise man named Gandhi used a lot. </w:t>
      </w:r>
      <w:r w:rsidDel="00000000" w:rsidR="00000000" w:rsidRPr="00000000">
        <w:rPr>
          <w:sz w:val="24"/>
          <w:szCs w:val="24"/>
          <w:rtl w:val="0"/>
        </w:rPr>
        <w:t xml:space="preserve">Ghandi used Jainism during the Salt March by not hurting anyone and telling no lies. Through </w:t>
      </w:r>
      <w:ins w:author="Stephanie Deveza-Porter" w:id="9" w:date="2022-12-19T19:34:33Z">
        <w:r w:rsidDel="00000000" w:rsidR="00000000" w:rsidRPr="00000000">
          <w:rPr>
            <w:sz w:val="24"/>
            <w:szCs w:val="24"/>
            <w:rtl w:val="0"/>
          </w:rPr>
          <w:t xml:space="preserve">m</w:t>
        </w:r>
      </w:ins>
      <w:del w:author="Stephanie Deveza-Porter" w:id="9" w:date="2022-12-19T19:34:33Z">
        <w:r w:rsidDel="00000000" w:rsidR="00000000" w:rsidRPr="00000000">
          <w:rPr>
            <w:sz w:val="24"/>
            <w:szCs w:val="24"/>
            <w:rtl w:val="0"/>
          </w:rPr>
          <w:delText xml:space="preserve">M</w:delText>
        </w:r>
      </w:del>
      <w:r w:rsidDel="00000000" w:rsidR="00000000" w:rsidRPr="00000000">
        <w:rPr>
          <w:sz w:val="24"/>
          <w:szCs w:val="24"/>
          <w:rtl w:val="0"/>
        </w:rPr>
        <w:t xml:space="preserve">editation he </w:t>
      </w:r>
      <w:ins w:author="Stephanie Deveza-Porter" w:id="10" w:date="2022-12-19T19:34:37Z">
        <w:r w:rsidDel="00000000" w:rsidR="00000000" w:rsidRPr="00000000">
          <w:rPr>
            <w:sz w:val="24"/>
            <w:szCs w:val="24"/>
            <w:rtl w:val="0"/>
          </w:rPr>
          <w:t xml:space="preserve">achieved </w:t>
        </w:r>
      </w:ins>
      <w:del w:author="Stephanie Deveza-Porter" w:id="10" w:date="2022-12-19T19:34:37Z">
        <w:r w:rsidDel="00000000" w:rsidR="00000000" w:rsidRPr="00000000">
          <w:rPr>
            <w:sz w:val="24"/>
            <w:szCs w:val="24"/>
            <w:rtl w:val="0"/>
          </w:rPr>
          <w:delText xml:space="preserve">overcame </w:delText>
        </w:r>
      </w:del>
      <w:r w:rsidDel="00000000" w:rsidR="00000000" w:rsidRPr="00000000">
        <w:rPr>
          <w:sz w:val="24"/>
          <w:szCs w:val="24"/>
          <w:rtl w:val="0"/>
        </w:rPr>
        <w:t xml:space="preserve">his goal. He used religious devotion</w:t>
      </w:r>
      <w:ins w:author="Stephanie Deveza-Porter" w:id="11" w:date="2022-12-19T19:34:40Z">
        <w:r w:rsidDel="00000000" w:rsidR="00000000" w:rsidRPr="00000000">
          <w:rPr>
            <w:sz w:val="24"/>
            <w:szCs w:val="24"/>
            <w:rtl w:val="0"/>
          </w:rPr>
          <w:t xml:space="preserve">,</w:t>
        </w:r>
      </w:ins>
      <w:r w:rsidDel="00000000" w:rsidR="00000000" w:rsidRPr="00000000">
        <w:rPr>
          <w:sz w:val="24"/>
          <w:szCs w:val="24"/>
          <w:rtl w:val="0"/>
        </w:rPr>
        <w:t xml:space="preserve"> which </w:t>
      </w:r>
      <w:ins w:author="Stephanie Deveza-Porter" w:id="12" w:date="2022-12-19T19:34:46Z">
        <w:r w:rsidDel="00000000" w:rsidR="00000000" w:rsidRPr="00000000">
          <w:rPr>
            <w:sz w:val="24"/>
            <w:szCs w:val="24"/>
            <w:rtl w:val="0"/>
          </w:rPr>
          <w:t xml:space="preserve">is in both Hinduism and Buddhism</w:t>
        </w:r>
      </w:ins>
      <w:del w:author="Stephanie Deveza-Porter" w:id="12" w:date="2022-12-19T19:34:46Z">
        <w:r w:rsidDel="00000000" w:rsidR="00000000" w:rsidRPr="00000000">
          <w:rPr>
            <w:sz w:val="24"/>
            <w:szCs w:val="24"/>
            <w:rtl w:val="0"/>
          </w:rPr>
          <w:delText xml:space="preserve">is Hinduism kinda like Buddhism though</w:delText>
        </w:r>
      </w:del>
      <w:r w:rsidDel="00000000" w:rsidR="00000000" w:rsidRPr="00000000">
        <w:rPr>
          <w:sz w:val="24"/>
          <w:szCs w:val="24"/>
          <w:rtl w:val="0"/>
        </w:rPr>
        <w:t xml:space="preserve">. Both of these helped him win the war</w:t>
      </w:r>
      <w:ins w:author="Stephanie Deveza-Porter" w:id="13" w:date="2022-12-19T19:34:56Z">
        <w:r w:rsidDel="00000000" w:rsidR="00000000" w:rsidRPr="00000000">
          <w:rPr>
            <w:sz w:val="24"/>
            <w:szCs w:val="24"/>
            <w:rtl w:val="0"/>
          </w:rPr>
          <w:t xml:space="preserve">,</w:t>
        </w:r>
      </w:ins>
      <w:r w:rsidDel="00000000" w:rsidR="00000000" w:rsidRPr="00000000">
        <w:rPr>
          <w:sz w:val="24"/>
          <w:szCs w:val="24"/>
          <w:rtl w:val="0"/>
        </w:rPr>
        <w:t xml:space="preserve"> and he inspired many people to meditate and not hurt anyone and keep protesting. In 1930 Gandhi's army had used nonviolence, meditation, and </w:t>
      </w:r>
      <w:ins w:author="Stephanie Deveza-Porter" w:id="14" w:date="2022-12-19T19:35:36Z">
        <w:r w:rsidDel="00000000" w:rsidR="00000000" w:rsidRPr="00000000">
          <w:rPr>
            <w:sz w:val="24"/>
            <w:szCs w:val="24"/>
            <w:rtl w:val="0"/>
          </w:rPr>
          <w:t xml:space="preserve">repetitive language</w:t>
        </w:r>
      </w:ins>
      <w:del w:author="Stephanie Deveza-Porter" w:id="14" w:date="2022-12-19T19:35:36Z">
        <w:r w:rsidDel="00000000" w:rsidR="00000000" w:rsidRPr="00000000">
          <w:rPr>
            <w:sz w:val="24"/>
            <w:szCs w:val="24"/>
            <w:rtl w:val="0"/>
          </w:rPr>
          <w:delText xml:space="preserve">strategic strategies</w:delText>
        </w:r>
      </w:del>
      <w:r w:rsidDel="00000000" w:rsidR="00000000" w:rsidRPr="00000000">
        <w:rPr>
          <w:sz w:val="24"/>
          <w:szCs w:val="24"/>
          <w:rtl w:val="0"/>
        </w:rPr>
        <w:t xml:space="preserve"> </w:t>
      </w:r>
      <w:del w:author="Stephanie Deveza-Porter" w:id="15" w:date="2022-12-19T19:35:42Z">
        <w:r w:rsidDel="00000000" w:rsidR="00000000" w:rsidRPr="00000000">
          <w:rPr>
            <w:sz w:val="24"/>
            <w:szCs w:val="24"/>
            <w:rtl w:val="0"/>
          </w:rPr>
          <w:delText xml:space="preserve">and it was used </w:delText>
        </w:r>
      </w:del>
      <w:r w:rsidDel="00000000" w:rsidR="00000000" w:rsidRPr="00000000">
        <w:rPr>
          <w:sz w:val="24"/>
          <w:szCs w:val="24"/>
          <w:rtl w:val="0"/>
        </w:rPr>
        <w:t xml:space="preserve">to stop the British</w:t>
      </w:r>
      <w:ins w:author="Stephanie Deveza-Porter" w:id="16" w:date="2022-12-19T19:35:46Z">
        <w:r w:rsidDel="00000000" w:rsidR="00000000" w:rsidRPr="00000000">
          <w:rPr>
            <w:sz w:val="24"/>
            <w:szCs w:val="24"/>
            <w:rtl w:val="0"/>
          </w:rPr>
          <w:t xml:space="preserve">;</w:t>
        </w:r>
      </w:ins>
      <w:del w:author="Stephanie Deveza-Porter" w:id="16" w:date="2022-12-19T19:35:46Z">
        <w:r w:rsidDel="00000000" w:rsidR="00000000" w:rsidRPr="00000000">
          <w:rPr>
            <w:sz w:val="24"/>
            <w:szCs w:val="24"/>
            <w:rtl w:val="0"/>
          </w:rPr>
          <w:delText xml:space="preserve"> and </w:delText>
        </w:r>
      </w:del>
      <w:r w:rsidDel="00000000" w:rsidR="00000000" w:rsidRPr="00000000">
        <w:rPr>
          <w:sz w:val="24"/>
          <w:szCs w:val="24"/>
          <w:rtl w:val="0"/>
        </w:rPr>
        <w:t xml:space="preserve">they decided to take actions into their own hands and create an illegal salt mine underwater. This argument made his life easier along with others</w:t>
      </w:r>
      <w:ins w:author="Stephanie Deveza-Porter" w:id="17" w:date="2022-12-19T19:35:54Z">
        <w:r w:rsidDel="00000000" w:rsidR="00000000" w:rsidRPr="00000000">
          <w:rPr>
            <w:sz w:val="24"/>
            <w:szCs w:val="24"/>
            <w:rtl w:val="0"/>
          </w:rPr>
          <w:t xml:space="preserve">,</w:t>
        </w:r>
      </w:ins>
      <w:r w:rsidDel="00000000" w:rsidR="00000000" w:rsidRPr="00000000">
        <w:rPr>
          <w:sz w:val="24"/>
          <w:szCs w:val="24"/>
          <w:rtl w:val="0"/>
        </w:rPr>
        <w:t xml:space="preserve"> and it made him see many things </w:t>
      </w:r>
      <w:del w:author="Stephanie Deveza-Porter" w:id="18" w:date="2022-12-19T19:35:59Z">
        <w:r w:rsidDel="00000000" w:rsidR="00000000" w:rsidRPr="00000000">
          <w:rPr>
            <w:sz w:val="24"/>
            <w:szCs w:val="24"/>
            <w:rtl w:val="0"/>
          </w:rPr>
          <w:delText xml:space="preserve">thanks to i</w:delText>
        </w:r>
      </w:del>
      <w:r w:rsidDel="00000000" w:rsidR="00000000" w:rsidRPr="00000000">
        <w:rPr>
          <w:sz w:val="24"/>
          <w:szCs w:val="24"/>
          <w:rtl w:val="0"/>
        </w:rPr>
        <w:t xml:space="preserve">t.</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The second argument is </w:t>
      </w:r>
      <w:ins w:author="Stephanie Deveza-Porter" w:id="19" w:date="2022-12-19T19:36:10Z">
        <w:r w:rsidDel="00000000" w:rsidR="00000000" w:rsidRPr="00000000">
          <w:rPr>
            <w:sz w:val="24"/>
            <w:szCs w:val="24"/>
            <w:rtl w:val="0"/>
          </w:rPr>
          <w:t xml:space="preserve">n</w:t>
        </w:r>
      </w:ins>
      <w:del w:author="Stephanie Deveza-Porter" w:id="19" w:date="2022-12-19T19:36:10Z">
        <w:r w:rsidDel="00000000" w:rsidR="00000000" w:rsidRPr="00000000">
          <w:rPr>
            <w:sz w:val="24"/>
            <w:szCs w:val="24"/>
            <w:rtl w:val="0"/>
          </w:rPr>
          <w:delText xml:space="preserve">N</w:delText>
        </w:r>
      </w:del>
      <w:r w:rsidDel="00000000" w:rsidR="00000000" w:rsidRPr="00000000">
        <w:rPr>
          <w:sz w:val="24"/>
          <w:szCs w:val="24"/>
          <w:rtl w:val="0"/>
        </w:rPr>
        <w:t xml:space="preserve">onviolence which Martin Luther King Jr was very good at</w:t>
      </w:r>
      <w:ins w:author="Stephanie Deveza-Porter" w:id="20" w:date="2022-12-19T19:36:17Z">
        <w:r w:rsidDel="00000000" w:rsidR="00000000" w:rsidRPr="00000000">
          <w:rPr>
            <w:sz w:val="24"/>
            <w:szCs w:val="24"/>
            <w:rtl w:val="0"/>
          </w:rPr>
          <w:t xml:space="preserve">,</w:t>
        </w:r>
      </w:ins>
      <w:r w:rsidDel="00000000" w:rsidR="00000000" w:rsidRPr="00000000">
        <w:rPr>
          <w:sz w:val="24"/>
          <w:szCs w:val="24"/>
          <w:rtl w:val="0"/>
        </w:rPr>
        <w:t xml:space="preserve"> and he inspired others to do the same. He also used some of Gandhi's techniques </w:t>
      </w:r>
      <w:del w:author="Stephanie Deveza-Porter" w:id="21" w:date="2022-12-19T19:36:24Z">
        <w:r w:rsidDel="00000000" w:rsidR="00000000" w:rsidRPr="00000000">
          <w:rPr>
            <w:sz w:val="24"/>
            <w:szCs w:val="24"/>
            <w:rtl w:val="0"/>
          </w:rPr>
          <w:delText xml:space="preserve">to use </w:delText>
        </w:r>
      </w:del>
      <w:r w:rsidDel="00000000" w:rsidR="00000000" w:rsidRPr="00000000">
        <w:rPr>
          <w:sz w:val="24"/>
          <w:szCs w:val="24"/>
          <w:rtl w:val="0"/>
        </w:rPr>
        <w:t xml:space="preserve">for his own </w:t>
      </w:r>
      <w:ins w:author="Stephanie Deveza-Porter" w:id="22" w:date="2022-12-19T19:36:27Z">
        <w:r w:rsidDel="00000000" w:rsidR="00000000" w:rsidRPr="00000000">
          <w:rPr>
            <w:sz w:val="24"/>
            <w:szCs w:val="24"/>
            <w:rtl w:val="0"/>
          </w:rPr>
          <w:t xml:space="preserve">argument that</w:t>
        </w:r>
        <w:del w:author="Stephanie Deveza-Porter" w:id="22" w:date="2022-12-19T19:36:27Z">
          <w:r w:rsidDel="00000000" w:rsidR="00000000" w:rsidRPr="00000000">
            <w:rPr>
              <w:sz w:val="24"/>
              <w:szCs w:val="24"/>
              <w:rtl w:val="0"/>
            </w:rPr>
            <w:delText xml:space="preserve">argument</w:delText>
          </w:r>
        </w:del>
      </w:ins>
      <w:del w:author="Stephanie Deveza-Porter" w:id="22" w:date="2022-12-19T19:36:27Z">
        <w:r w:rsidDel="00000000" w:rsidR="00000000" w:rsidRPr="00000000">
          <w:rPr>
            <w:sz w:val="24"/>
            <w:szCs w:val="24"/>
            <w:rtl w:val="0"/>
          </w:rPr>
          <w:delText xml:space="preserve">war of</w:delText>
        </w:r>
      </w:del>
      <w:ins w:author="Stephanie Deveza-Porter" w:id="22" w:date="2022-12-19T19:36:27Z">
        <w:del w:author="Stephanie Deveza-Porter" w:id="22" w:date="2022-12-19T19:36:27Z">
          <w:r w:rsidDel="00000000" w:rsidR="00000000" w:rsidRPr="00000000">
            <w:rPr>
              <w:sz w:val="24"/>
              <w:szCs w:val="24"/>
              <w:rtl w:val="0"/>
            </w:rPr>
            <w:delText xml:space="preserve">that</w:delText>
          </w:r>
        </w:del>
        <w:r w:rsidDel="00000000" w:rsidR="00000000" w:rsidRPr="00000000">
          <w:rPr>
            <w:sz w:val="24"/>
            <w:szCs w:val="24"/>
            <w:rtl w:val="0"/>
          </w:rPr>
          <w:t xml:space="preserve"> </w:t>
        </w:r>
      </w:ins>
      <w:r w:rsidDel="00000000" w:rsidR="00000000" w:rsidRPr="00000000">
        <w:rPr>
          <w:sz w:val="24"/>
          <w:szCs w:val="24"/>
          <w:rtl w:val="0"/>
        </w:rPr>
        <w:t xml:space="preserve"> Black people are just as important as White people. He had many principles</w:t>
      </w:r>
      <w:ins w:author="Stephanie Deveza-Porter" w:id="23" w:date="2022-12-19T19:36:35Z">
        <w:r w:rsidDel="00000000" w:rsidR="00000000" w:rsidRPr="00000000">
          <w:rPr>
            <w:sz w:val="24"/>
            <w:szCs w:val="24"/>
            <w:rtl w:val="0"/>
          </w:rPr>
          <w:t xml:space="preserve">, and </w:t>
        </w:r>
      </w:ins>
      <w:del w:author="Stephanie Deveza-Porter" w:id="23" w:date="2022-12-19T19:36:35Z">
        <w:r w:rsidDel="00000000" w:rsidR="00000000" w:rsidRPr="00000000">
          <w:rPr>
            <w:sz w:val="24"/>
            <w:szCs w:val="24"/>
            <w:rtl w:val="0"/>
          </w:rPr>
          <w:delText xml:space="preserve"> </w:delText>
        </w:r>
      </w:del>
      <w:r w:rsidDel="00000000" w:rsidR="00000000" w:rsidRPr="00000000">
        <w:rPr>
          <w:sz w:val="24"/>
          <w:szCs w:val="24"/>
          <w:rtl w:val="0"/>
        </w:rPr>
        <w:t xml:space="preserve">all involved </w:t>
      </w:r>
      <w:del w:author="Stephanie Deveza-Porter" w:id="24" w:date="2022-12-19T19:36:42Z">
        <w:r w:rsidDel="00000000" w:rsidR="00000000" w:rsidRPr="00000000">
          <w:rPr>
            <w:sz w:val="24"/>
            <w:szCs w:val="24"/>
            <w:rtl w:val="0"/>
          </w:rPr>
          <w:delText xml:space="preserve">with </w:delText>
        </w:r>
      </w:del>
      <w:ins w:author="Stephanie Deveza-Porter" w:id="24" w:date="2022-12-19T19:36:42Z">
        <w:del w:author="Stephanie Deveza-Porter" w:id="24" w:date="2022-12-19T19:36:42Z">
          <w:r w:rsidDel="00000000" w:rsidR="00000000" w:rsidRPr="00000000">
            <w:rPr>
              <w:sz w:val="24"/>
              <w:szCs w:val="24"/>
              <w:rtl w:val="0"/>
            </w:rPr>
            <w:delText xml:space="preserve">n</w:delText>
          </w:r>
        </w:del>
      </w:ins>
      <w:del w:author="Stephanie Deveza-Porter" w:id="24" w:date="2022-12-19T19:36:42Z">
        <w:r w:rsidDel="00000000" w:rsidR="00000000" w:rsidRPr="00000000">
          <w:rPr>
            <w:sz w:val="24"/>
            <w:szCs w:val="24"/>
            <w:rtl w:val="0"/>
          </w:rPr>
          <w:delText xml:space="preserve">N</w:delText>
        </w:r>
      </w:del>
      <w:r w:rsidDel="00000000" w:rsidR="00000000" w:rsidRPr="00000000">
        <w:rPr>
          <w:sz w:val="24"/>
          <w:szCs w:val="24"/>
          <w:rtl w:val="0"/>
        </w:rPr>
        <w:t xml:space="preserve">onviolence. He had a dream that black people would not be harassed and he continued that dream. He went to jail but that didn’t stop him with his beliefs of fasting, religious devotion, and more. He used Gandhi's teachings to accomplish his goals. Nonviolence can create nothing into something</w:t>
      </w:r>
      <w:ins w:author="Stephanie Deveza-Porter" w:id="25" w:date="2022-12-19T19:36:56Z">
        <w:r w:rsidDel="00000000" w:rsidR="00000000" w:rsidRPr="00000000">
          <w:rPr>
            <w:sz w:val="24"/>
            <w:szCs w:val="24"/>
            <w:rtl w:val="0"/>
          </w:rPr>
          <w:t xml:space="preserve">;</w:t>
        </w:r>
      </w:ins>
      <w:r w:rsidDel="00000000" w:rsidR="00000000" w:rsidRPr="00000000">
        <w:rPr>
          <w:sz w:val="24"/>
          <w:szCs w:val="24"/>
          <w:rtl w:val="0"/>
        </w:rPr>
        <w:t xml:space="preserve"> with nonviolence no one gets hurt and it is better than using hand</w:t>
      </w:r>
      <w:del w:author="Stephanie Deveza-Porter" w:id="26" w:date="2022-12-19T19:37:08Z">
        <w:r w:rsidDel="00000000" w:rsidR="00000000" w:rsidRPr="00000000">
          <w:rPr>
            <w:sz w:val="24"/>
            <w:szCs w:val="24"/>
            <w:rtl w:val="0"/>
          </w:rPr>
          <w:delText xml:space="preserve"> </w:delText>
        </w:r>
      </w:del>
      <w:ins w:author="Stephanie Deveza-Porter" w:id="26" w:date="2022-12-19T19:37:08Z">
        <w:r w:rsidDel="00000000" w:rsidR="00000000" w:rsidRPr="00000000">
          <w:rPr>
            <w:sz w:val="24"/>
            <w:szCs w:val="24"/>
            <w:rtl w:val="0"/>
          </w:rPr>
          <w:t xml:space="preserve">-</w:t>
        </w:r>
      </w:ins>
      <w:r w:rsidDel="00000000" w:rsidR="00000000" w:rsidRPr="00000000">
        <w:rPr>
          <w:sz w:val="24"/>
          <w:szCs w:val="24"/>
          <w:rtl w:val="0"/>
        </w:rPr>
        <w:t xml:space="preserve">to</w:t>
      </w:r>
      <w:ins w:author="Stephanie Deveza-Porter" w:id="27" w:date="2022-12-19T19:37:19Z">
        <w:r w:rsidDel="00000000" w:rsidR="00000000" w:rsidRPr="00000000">
          <w:rPr>
            <w:sz w:val="24"/>
            <w:szCs w:val="24"/>
            <w:rtl w:val="0"/>
          </w:rPr>
          <w:t xml:space="preserve">-</w:t>
        </w:r>
      </w:ins>
      <w:del w:author="Stephanie Deveza-Porter" w:id="27" w:date="2022-12-19T19:37:19Z">
        <w:r w:rsidDel="00000000" w:rsidR="00000000" w:rsidRPr="00000000">
          <w:rPr>
            <w:sz w:val="24"/>
            <w:szCs w:val="24"/>
            <w:rtl w:val="0"/>
          </w:rPr>
          <w:delText xml:space="preserve"> </w:delText>
        </w:r>
      </w:del>
      <w:r w:rsidDel="00000000" w:rsidR="00000000" w:rsidRPr="00000000">
        <w:rPr>
          <w:sz w:val="24"/>
          <w:szCs w:val="24"/>
          <w:rtl w:val="0"/>
        </w:rPr>
        <w:t xml:space="preserve">hand combat.</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The third argument is </w:t>
      </w:r>
      <w:ins w:author="Stephanie Deveza-Porter" w:id="28" w:date="2022-12-19T19:37:22Z">
        <w:r w:rsidDel="00000000" w:rsidR="00000000" w:rsidRPr="00000000">
          <w:rPr>
            <w:sz w:val="24"/>
            <w:szCs w:val="24"/>
            <w:rtl w:val="0"/>
          </w:rPr>
          <w:t xml:space="preserve">p</w:t>
        </w:r>
      </w:ins>
      <w:del w:author="Stephanie Deveza-Porter" w:id="28" w:date="2022-12-19T19:37:22Z">
        <w:r w:rsidDel="00000000" w:rsidR="00000000" w:rsidRPr="00000000">
          <w:rPr>
            <w:sz w:val="24"/>
            <w:szCs w:val="24"/>
            <w:rtl w:val="0"/>
          </w:rPr>
          <w:delText xml:space="preserve">P</w:delText>
        </w:r>
      </w:del>
      <w:r w:rsidDel="00000000" w:rsidR="00000000" w:rsidRPr="00000000">
        <w:rPr>
          <w:sz w:val="24"/>
          <w:szCs w:val="24"/>
          <w:rtl w:val="0"/>
        </w:rPr>
        <w:t xml:space="preserve">eace. Peace is something that is hard to grasp and makes people feel amazing</w:t>
      </w:r>
      <w:ins w:author="Stephanie Deveza-Porter" w:id="29" w:date="2022-12-19T19:37:27Z">
        <w:r w:rsidDel="00000000" w:rsidR="00000000" w:rsidRPr="00000000">
          <w:rPr>
            <w:sz w:val="24"/>
            <w:szCs w:val="24"/>
            <w:rtl w:val="0"/>
          </w:rPr>
          <w:t xml:space="preserve">,</w:t>
        </w:r>
      </w:ins>
      <w:r w:rsidDel="00000000" w:rsidR="00000000" w:rsidRPr="00000000">
        <w:rPr>
          <w:sz w:val="24"/>
          <w:szCs w:val="24"/>
          <w:rtl w:val="0"/>
        </w:rPr>
        <w:t xml:space="preserve"> which is one of the reasons why Gandhi and MLK used it during their acts of freedom and dreams. MLK and Gandhi used Jainism, Hinduism, and Buddhism </w:t>
      </w:r>
      <w:del w:author="Stephanie Deveza-Porter" w:id="30" w:date="2022-12-19T19:37:36Z">
        <w:r w:rsidDel="00000000" w:rsidR="00000000" w:rsidRPr="00000000">
          <w:rPr>
            <w:sz w:val="24"/>
            <w:szCs w:val="24"/>
            <w:rtl w:val="0"/>
          </w:rPr>
          <w:delText xml:space="preserve">all </w:delText>
        </w:r>
      </w:del>
      <w:r w:rsidDel="00000000" w:rsidR="00000000" w:rsidRPr="00000000">
        <w:rPr>
          <w:sz w:val="24"/>
          <w:szCs w:val="24"/>
          <w:rtl w:val="0"/>
        </w:rPr>
        <w:t xml:space="preserve">in an effort to make their dreams come true</w:t>
      </w:r>
      <w:ins w:author="Stephanie Deveza-Porter" w:id="31" w:date="2022-12-19T19:37:38Z">
        <w:r w:rsidDel="00000000" w:rsidR="00000000" w:rsidRPr="00000000">
          <w:rPr>
            <w:sz w:val="24"/>
            <w:szCs w:val="24"/>
            <w:rtl w:val="0"/>
          </w:rPr>
          <w:t xml:space="preserve">,</w:t>
        </w:r>
      </w:ins>
      <w:r w:rsidDel="00000000" w:rsidR="00000000" w:rsidRPr="00000000">
        <w:rPr>
          <w:sz w:val="24"/>
          <w:szCs w:val="24"/>
          <w:rtl w:val="0"/>
        </w:rPr>
        <w:t xml:space="preserve"> and they did. Martin Luther King Jr. made a speech that was so inspiring that his dream was fulfilled following his death by being shot. They both used peace instead of violence. They have made the world and every person better because of their ways. Religions are symbols and any of them can help a person achieve their goal in life or at least point the direction of the right path for that person’s goal. Peace is a good thing</w:t>
      </w:r>
      <w:ins w:author="Stephanie Deveza-Porter" w:id="32" w:date="2022-12-19T19:37:59Z">
        <w:r w:rsidDel="00000000" w:rsidR="00000000" w:rsidRPr="00000000">
          <w:rPr>
            <w:sz w:val="24"/>
            <w:szCs w:val="24"/>
            <w:rtl w:val="0"/>
          </w:rPr>
          <w:t xml:space="preserve">,</w:t>
        </w:r>
      </w:ins>
      <w:r w:rsidDel="00000000" w:rsidR="00000000" w:rsidRPr="00000000">
        <w:rPr>
          <w:sz w:val="24"/>
          <w:szCs w:val="24"/>
          <w:rtl w:val="0"/>
        </w:rPr>
        <w:t xml:space="preserve"> and Gandhi managed to find the answer to one of his problems through peace and not with harmful action, but with positive ones.</w:t>
      </w:r>
    </w:p>
    <w:p w:rsidR="00000000" w:rsidDel="00000000" w:rsidP="00000000" w:rsidRDefault="00000000" w:rsidRPr="00000000" w14:paraId="0000000B">
      <w:pPr>
        <w:spacing w:line="480" w:lineRule="auto"/>
        <w:ind w:left="0" w:firstLine="0"/>
        <w:rPr>
          <w:sz w:val="24"/>
          <w:szCs w:val="24"/>
        </w:rPr>
      </w:pPr>
      <w:r w:rsidDel="00000000" w:rsidR="00000000" w:rsidRPr="00000000">
        <w:rPr>
          <w:sz w:val="24"/>
          <w:szCs w:val="24"/>
          <w:rtl w:val="0"/>
        </w:rPr>
        <w:tab/>
        <w:t xml:space="preserve">The three arguments and Indian religions like Buddhism, Jainism, and Hinduism are very different and very important and some of their teachings can help you achieve your goal like Martin Luther King Jr. and Gandhi. Hinduism taught meditation and inner spirits. Jainism taught non</w:t>
      </w:r>
      <w:del w:author="Stephanie Deveza-Porter" w:id="33" w:date="2022-12-19T19:38:14Z">
        <w:r w:rsidDel="00000000" w:rsidR="00000000" w:rsidRPr="00000000">
          <w:rPr>
            <w:sz w:val="24"/>
            <w:szCs w:val="24"/>
            <w:rtl w:val="0"/>
          </w:rPr>
          <w:delText xml:space="preserve"> </w:delText>
        </w:r>
      </w:del>
      <w:r w:rsidDel="00000000" w:rsidR="00000000" w:rsidRPr="00000000">
        <w:rPr>
          <w:sz w:val="24"/>
          <w:szCs w:val="24"/>
          <w:rtl w:val="0"/>
        </w:rPr>
        <w:t xml:space="preserve">violence, truth, calmness, and even more meditation. Buddhism has meditation, right livelihood, right spirit, taking part in ceremonies, studying the ancient arts, and non</w:t>
      </w:r>
      <w:del w:author="Stephanie Deveza-Porter" w:id="34" w:date="2022-12-19T19:38:21Z">
        <w:r w:rsidDel="00000000" w:rsidR="00000000" w:rsidRPr="00000000">
          <w:rPr>
            <w:sz w:val="24"/>
            <w:szCs w:val="24"/>
            <w:rtl w:val="0"/>
          </w:rPr>
          <w:delText xml:space="preserve"> </w:delText>
        </w:r>
      </w:del>
      <w:r w:rsidDel="00000000" w:rsidR="00000000" w:rsidRPr="00000000">
        <w:rPr>
          <w:sz w:val="24"/>
          <w:szCs w:val="24"/>
          <w:rtl w:val="0"/>
        </w:rPr>
        <w:t xml:space="preserve">violence. All of these religions and arguments King and Gandhi used and have helped many other people on their conquests</w:t>
      </w:r>
      <w:ins w:author="Stephanie Deveza-Porter" w:id="35" w:date="2022-12-19T19:38:29Z">
        <w:r w:rsidDel="00000000" w:rsidR="00000000" w:rsidRPr="00000000">
          <w:rPr>
            <w:sz w:val="24"/>
            <w:szCs w:val="24"/>
            <w:rtl w:val="0"/>
          </w:rPr>
          <w:t xml:space="preserve">,</w:t>
        </w:r>
      </w:ins>
      <w:r w:rsidDel="00000000" w:rsidR="00000000" w:rsidRPr="00000000">
        <w:rPr>
          <w:sz w:val="24"/>
          <w:szCs w:val="24"/>
          <w:rtl w:val="0"/>
        </w:rPr>
        <w:t xml:space="preserve"> whether for </w:t>
      </w:r>
      <w:ins w:author="Stephanie Deveza-Porter" w:id="36" w:date="2022-12-19T19:38:30Z">
        <w:r w:rsidDel="00000000" w:rsidR="00000000" w:rsidRPr="00000000">
          <w:rPr>
            <w:sz w:val="24"/>
            <w:szCs w:val="24"/>
            <w:rtl w:val="0"/>
          </w:rPr>
          <w:t xml:space="preserve">w</w:t>
        </w:r>
      </w:ins>
      <w:del w:author="Stephanie Deveza-Porter" w:id="36" w:date="2022-12-19T19:38:30Z">
        <w:r w:rsidDel="00000000" w:rsidR="00000000" w:rsidRPr="00000000">
          <w:rPr>
            <w:sz w:val="24"/>
            <w:szCs w:val="24"/>
            <w:rtl w:val="0"/>
          </w:rPr>
          <w:delText xml:space="preserve">W</w:delText>
        </w:r>
      </w:del>
      <w:r w:rsidDel="00000000" w:rsidR="00000000" w:rsidRPr="00000000">
        <w:rPr>
          <w:sz w:val="24"/>
          <w:szCs w:val="24"/>
          <w:rtl w:val="0"/>
        </w:rPr>
        <w:t xml:space="preserve">orld </w:t>
      </w:r>
      <w:ins w:author="Stephanie Deveza-Porter" w:id="37" w:date="2022-12-19T19:38:33Z">
        <w:r w:rsidDel="00000000" w:rsidR="00000000" w:rsidRPr="00000000">
          <w:rPr>
            <w:sz w:val="24"/>
            <w:szCs w:val="24"/>
            <w:rtl w:val="0"/>
          </w:rPr>
          <w:t xml:space="preserve">d</w:t>
        </w:r>
      </w:ins>
      <w:del w:author="Stephanie Deveza-Porter" w:id="37" w:date="2022-12-19T19:38:33Z">
        <w:r w:rsidDel="00000000" w:rsidR="00000000" w:rsidRPr="00000000">
          <w:rPr>
            <w:sz w:val="24"/>
            <w:szCs w:val="24"/>
            <w:rtl w:val="0"/>
          </w:rPr>
          <w:delText xml:space="preserve">D</w:delText>
        </w:r>
      </w:del>
      <w:r w:rsidDel="00000000" w:rsidR="00000000" w:rsidRPr="00000000">
        <w:rPr>
          <w:sz w:val="24"/>
          <w:szCs w:val="24"/>
          <w:rtl w:val="0"/>
        </w:rPr>
        <w:t xml:space="preserve">omination or chopping a tree down. The three main arguments are </w:t>
      </w:r>
      <w:ins w:author="Stephanie Deveza-Porter" w:id="38" w:date="2022-12-19T19:38:34Z">
        <w:r w:rsidDel="00000000" w:rsidR="00000000" w:rsidRPr="00000000">
          <w:rPr>
            <w:sz w:val="24"/>
            <w:szCs w:val="24"/>
            <w:rtl w:val="0"/>
          </w:rPr>
          <w:t xml:space="preserve">m</w:t>
        </w:r>
      </w:ins>
      <w:del w:author="Stephanie Deveza-Porter" w:id="38" w:date="2022-12-19T19:38:34Z">
        <w:r w:rsidDel="00000000" w:rsidR="00000000" w:rsidRPr="00000000">
          <w:rPr>
            <w:sz w:val="24"/>
            <w:szCs w:val="24"/>
            <w:rtl w:val="0"/>
          </w:rPr>
          <w:delText xml:space="preserve">M</w:delText>
        </w:r>
      </w:del>
      <w:r w:rsidDel="00000000" w:rsidR="00000000" w:rsidRPr="00000000">
        <w:rPr>
          <w:sz w:val="24"/>
          <w:szCs w:val="24"/>
          <w:rtl w:val="0"/>
        </w:rPr>
        <w:t xml:space="preserve">editation, </w:t>
      </w:r>
      <w:ins w:author="Stephanie Deveza-Porter" w:id="39" w:date="2022-12-19T19:38:36Z">
        <w:r w:rsidDel="00000000" w:rsidR="00000000" w:rsidRPr="00000000">
          <w:rPr>
            <w:sz w:val="24"/>
            <w:szCs w:val="24"/>
            <w:rtl w:val="0"/>
          </w:rPr>
          <w:t xml:space="preserve">n</w:t>
        </w:r>
      </w:ins>
      <w:del w:author="Stephanie Deveza-Porter" w:id="39" w:date="2022-12-19T19:38:36Z">
        <w:r w:rsidDel="00000000" w:rsidR="00000000" w:rsidRPr="00000000">
          <w:rPr>
            <w:sz w:val="24"/>
            <w:szCs w:val="24"/>
            <w:rtl w:val="0"/>
          </w:rPr>
          <w:delText xml:space="preserve">N</w:delText>
        </w:r>
      </w:del>
      <w:r w:rsidDel="00000000" w:rsidR="00000000" w:rsidRPr="00000000">
        <w:rPr>
          <w:sz w:val="24"/>
          <w:szCs w:val="24"/>
          <w:rtl w:val="0"/>
        </w:rPr>
        <w:t xml:space="preserve">onviolence, and</w:t>
      </w:r>
      <w:ins w:author="Stephanie Deveza-Porter" w:id="40" w:date="2022-12-19T19:38:37Z">
        <w:r w:rsidDel="00000000" w:rsidR="00000000" w:rsidRPr="00000000">
          <w:rPr>
            <w:sz w:val="24"/>
            <w:szCs w:val="24"/>
            <w:rtl w:val="0"/>
          </w:rPr>
          <w:t xml:space="preserve">p</w:t>
        </w:r>
      </w:ins>
      <w:del w:author="Stephanie Deveza-Porter" w:id="40" w:date="2022-12-19T19:38:37Z">
        <w:r w:rsidDel="00000000" w:rsidR="00000000" w:rsidRPr="00000000">
          <w:rPr>
            <w:sz w:val="24"/>
            <w:szCs w:val="24"/>
            <w:rtl w:val="0"/>
          </w:rPr>
          <w:delText xml:space="preserve"> </w:delText>
        </w:r>
      </w:del>
      <w:r w:rsidDel="00000000" w:rsidR="00000000" w:rsidRPr="00000000">
        <w:rPr>
          <w:sz w:val="24"/>
          <w:szCs w:val="24"/>
          <w:rtl w:val="0"/>
        </w:rPr>
        <w:t xml:space="preserve">Peace which have been used countless times before in our everyday lives and religions are what we practice and believe and if we combine them together to make a terrific powerful ally then it will help us forever.</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