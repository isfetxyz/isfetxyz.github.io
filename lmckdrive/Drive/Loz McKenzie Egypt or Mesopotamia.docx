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Deveza-Porter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7</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October,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Egypt and Mesopotamia</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Mesopotamia was the first civilization, and Egypt is a rich civilization with many mysteries and unanswered questions. Mesopotamians, for example, created the wheel and stories, while Egypt, created more advanced pictures, ships, and temples. They both are brilliant and have many inventions that we use today or have made into a superior version of the original. Egypt is more advanced than Mesopotamia because it had more knowledge and better inventions.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Mesopotamia is the first civilization and many key factors were writing, technology, reading, science, and temples. Firstly, writing in Mesopotamia was on clay tablets and the technique they used was cuneiform. Their inventions in Mesopotamia were creative; Mesopotamia helped create the wheel to get around, carry weapons, food, and more. Science was very interesting, but not better than Egypt; the Sumerians (which is what the people of Mesopotamia were called) created constellations and calendars to help know what season it is or when to farm the crops when it was the best time of year. Literature (another form of knowledge) was important</w:t>
      </w:r>
      <w:ins w:author="Stephanie Deveza-Porter" w:id="0" w:date="2022-11-06T23:54:1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but they only made scribes, poems, and a very old literary knowledge that was the first ever called “The Epic of Gilgamesh.” Mesopotamia’s t</w:t>
      </w:r>
      <w:r w:rsidDel="00000000" w:rsidR="00000000" w:rsidRPr="00000000">
        <w:rPr>
          <w:rFonts w:ascii="Times New Roman" w:cs="Times New Roman" w:eastAsia="Times New Roman" w:hAnsi="Times New Roman"/>
          <w:sz w:val="24"/>
          <w:szCs w:val="24"/>
          <w:rtl w:val="0"/>
        </w:rPr>
        <w:t xml:space="preserve">emples were more advanced.</w:t>
      </w:r>
      <w:r w:rsidDel="00000000" w:rsidR="00000000" w:rsidRPr="00000000">
        <w:rPr>
          <w:rFonts w:ascii="Times New Roman" w:cs="Times New Roman" w:eastAsia="Times New Roman" w:hAnsi="Times New Roman"/>
          <w:sz w:val="24"/>
          <w:szCs w:val="24"/>
          <w:rtl w:val="0"/>
        </w:rPr>
        <w:t xml:space="preserve"> They created ziggurats on which they sacrificed people to their gods and had architectural techniques. Mesopotamia might have been the first civilization, but they were not superior to Egypt.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Egypt (unlike Mesopotamia) had more creative and advanced knowledge, like hieroglyphics and </w:t>
      </w:r>
      <w:del w:author="Stephanie Deveza-Porter" w:id="1" w:date="2022-11-06T23:54:31Z">
        <w:r w:rsidDel="00000000" w:rsidR="00000000" w:rsidRPr="00000000">
          <w:rPr>
            <w:rFonts w:ascii="Times New Roman" w:cs="Times New Roman" w:eastAsia="Times New Roman" w:hAnsi="Times New Roman"/>
            <w:sz w:val="24"/>
            <w:szCs w:val="24"/>
            <w:rtl w:val="0"/>
          </w:rPr>
          <w:delText xml:space="preserve">they created </w:delText>
        </w:r>
      </w:del>
      <w:r w:rsidDel="00000000" w:rsidR="00000000" w:rsidRPr="00000000">
        <w:rPr>
          <w:rFonts w:ascii="Times New Roman" w:cs="Times New Roman" w:eastAsia="Times New Roman" w:hAnsi="Times New Roman"/>
          <w:sz w:val="24"/>
          <w:szCs w:val="24"/>
          <w:rtl w:val="0"/>
        </w:rPr>
        <w:t xml:space="preserve">very detailed pictures. The hieroglyphics were used like the alphabet and carved on stone</w:t>
      </w:r>
      <w:ins w:author="Stephanie Deveza-Porter" w:id="2" w:date="2022-11-06T23:54:44Z">
        <w:r w:rsidDel="00000000" w:rsidR="00000000" w:rsidRPr="00000000">
          <w:rPr>
            <w:rFonts w:ascii="Times New Roman" w:cs="Times New Roman" w:eastAsia="Times New Roman" w:hAnsi="Times New Roman"/>
            <w:sz w:val="24"/>
            <w:szCs w:val="24"/>
            <w:rtl w:val="0"/>
          </w:rPr>
          <w:t xml:space="preserve">; they</w:t>
        </w:r>
      </w:ins>
      <w:del w:author="Stephanie Deveza-Porter" w:id="2" w:date="2022-11-06T23:54:44Z">
        <w:r w:rsidDel="00000000" w:rsidR="00000000" w:rsidRPr="00000000">
          <w:rPr>
            <w:rFonts w:ascii="Times New Roman" w:cs="Times New Roman" w:eastAsia="Times New Roman" w:hAnsi="Times New Roman"/>
            <w:sz w:val="24"/>
            <w:szCs w:val="24"/>
            <w:rtl w:val="0"/>
          </w:rPr>
          <w:delText xml:space="preserve">, and</w:delText>
        </w:r>
      </w:del>
      <w:r w:rsidDel="00000000" w:rsidR="00000000" w:rsidRPr="00000000">
        <w:rPr>
          <w:rFonts w:ascii="Times New Roman" w:cs="Times New Roman" w:eastAsia="Times New Roman" w:hAnsi="Times New Roman"/>
          <w:sz w:val="24"/>
          <w:szCs w:val="24"/>
          <w:rtl w:val="0"/>
        </w:rPr>
        <w:t xml:space="preserve"> also created symbols and other things for future civilizations to learn about later in life when discovered or to teach to their children. Inventions were a better example for Egypt: Egypt created small ships and then big ships, and also created makeup. One thing that was very important for Egypt was breath mints because it helped bad breath. Egyptian literature and science was also a form of knowledge. For example their literature included early books, scrolls, </w:t>
      </w:r>
      <w:del w:author="Stephanie Deveza-Porter" w:id="3" w:date="2022-11-06T23:55:15Z">
        <w:r w:rsidDel="00000000" w:rsidR="00000000" w:rsidRPr="00000000">
          <w:rPr>
            <w:rFonts w:ascii="Times New Roman" w:cs="Times New Roman" w:eastAsia="Times New Roman" w:hAnsi="Times New Roman"/>
            <w:sz w:val="24"/>
            <w:szCs w:val="24"/>
            <w:rtl w:val="0"/>
          </w:rPr>
          <w:delText xml:space="preserve">put important </w:delText>
        </w:r>
      </w:del>
      <w:r w:rsidDel="00000000" w:rsidR="00000000" w:rsidRPr="00000000">
        <w:rPr>
          <w:rFonts w:ascii="Times New Roman" w:cs="Times New Roman" w:eastAsia="Times New Roman" w:hAnsi="Times New Roman"/>
          <w:sz w:val="24"/>
          <w:szCs w:val="24"/>
          <w:rtl w:val="0"/>
        </w:rPr>
        <w:t xml:space="preserve">things on walls, medical, poetic things, autobiographies, and more. They also made discoveries with science, created surgery, calendars, and medicine so they wouldn’t die around a young age. Finally Egypt’s worst part about its civilization were the pyramids for pharaohs that passed on and were put inside it. It took a very long time and everyone had to do their regular jobs, but after they were finished they had to help build the pyramids.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the end, Egypt is better and more advanced than Mesopotamia as evidenced by their knowledge and literature. One created a massive empire, while another created a book called “The Epic of Gilgamesh.” Egypt and Mesopotamia are very old and very ancient civilizations, but they have given us many things. Overall Egypt is the more superior civilization with an empire and power. </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