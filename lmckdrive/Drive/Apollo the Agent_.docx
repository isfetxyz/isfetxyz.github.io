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SLUGLINE   [</w:t>
      </w:r>
      <w:r w:rsidDel="00000000" w:rsidR="00000000" w:rsidRPr="00000000">
        <w:rPr>
          <w:rFonts w:ascii="Times New Roman" w:cs="Times New Roman" w:eastAsia="Times New Roman" w:hAnsi="Times New Roman"/>
          <w:b w:val="1"/>
          <w:rtl w:val="0"/>
        </w:rPr>
        <w:t xml:space="preserve">INT or EXT</w:t>
      </w:r>
      <w:r w:rsidDel="00000000" w:rsidR="00000000" w:rsidRPr="00000000">
        <w:rPr>
          <w:rFonts w:ascii="Times New Roman" w:cs="Times New Roman" w:eastAsia="Times New Roman" w:hAnsi="Times New Roman"/>
          <w:rtl w:val="0"/>
        </w:rPr>
        <w:t xml:space="preserve">  LOCATION TIME OF DAY] Thursday 2:10 - 2:40 Sunday 2:10 - 3:10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person named Apollo is playing Basketball when suddenly Apollo hears a scream and notices a dark figure punching a local child and stealing a necklace. Apollo rushes over and uses his skills to figure out that it was a robbery and an assault (Apollo is a secret agent undercover) Trying to decipher who it was. A teacher at the local school named Mrs. Kuehn rushes over to the scene and asks what happened? Apollo tells her that the child is okay but badly injured and Apollo starts asking Mrs. Kuehn. The Dark figure appears and rushes inside the building to the local theater stage. Apollo as Mrs. Kuehn is asking if Apollo killed the child Apollo rushes over and heads inside the building as Mrs. Kuehn slowly walks to the hurt Ben. As Apollo enters the building he notices the new zelda game is out and realizes that he has to stay focused. Apollo thought he saw the Dark Figure rush inside and is confused where he went when, suddenly out of nowhere the Dark figure appears on stage and steals a small crown. The Dark Figure goes into a corner and as Apollo rushes to stop him and capture him the dark aura embodied with evilness vanishes. Three days pass and no sign of the figure. Apollo at the Gazebo walking to his next class is suddenly attacked by the figure and Apollo is knocked out. The dark figure slowly drags the body away. Apollo wakes up to find the Dark Figure standing in front of him and performing a ritual</w:t>
      </w:r>
      <w:ins w:author="David Billharz" w:id="0" w:date="2023-05-31T03:42:36Z">
        <w:commentRangeStart w:id="0"/>
        <w:commentRangeStart w:id="1"/>
        <w:r w:rsidDel="00000000" w:rsidR="00000000" w:rsidRPr="00000000">
          <w:rPr>
            <w:rFonts w:ascii="Times New Roman" w:cs="Times New Roman" w:eastAsia="Times New Roman" w:hAnsi="Times New Roman"/>
            <w:rtl w:val="0"/>
          </w:rPr>
          <w:t xml:space="preserve"> </w:t>
        </w:r>
      </w:ins>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with the crown and necklace. The Dark figure tells him that his plan is to sell the items he stole on ebay. The figure reveals himself as David Billharz. Apollo asks why he ties Apollo up instead of just selling the item? David explains that he was a very smart kid and learned from history books about very expensive jewelry right here in Reno. David explains that recently, 5 years ago he made a discovery that a necklace in the newspaper was the exact same as the one he saw in the history books. The necklace was recently lost by a wealthy person and a little boy picked it up not knowing he would be the victim of David. And 2 days ago he found a crown from a thousand years ago. A small bit survived and was going to the theater program for a prop in the play. David concocted a plan to steal both and sell them to a creepy guy online. Unfortunately David forgot </w:t>
      </w:r>
      <w:ins w:author="David Billharz" w:id="1" w:date="2023-05-31T03:45:23Z">
        <w:r w:rsidDel="00000000" w:rsidR="00000000" w:rsidRPr="00000000">
          <w:rPr>
            <w:rFonts w:ascii="Times New Roman" w:cs="Times New Roman" w:eastAsia="Times New Roman" w:hAnsi="Times New Roman"/>
            <w:rtl w:val="0"/>
          </w:rPr>
          <w:t xml:space="preserve">to charge his laptop</w:t>
        </w:r>
      </w:ins>
      <w:del w:author="David Billharz" w:id="1" w:date="2023-05-31T03:45:23Z">
        <w:r w:rsidDel="00000000" w:rsidR="00000000" w:rsidRPr="00000000">
          <w:rPr>
            <w:rFonts w:ascii="Times New Roman" w:cs="Times New Roman" w:eastAsia="Times New Roman" w:hAnsi="Times New Roman"/>
            <w:rtl w:val="0"/>
          </w:rPr>
          <w:delText xml:space="preserve">his login password</w:delText>
        </w:r>
      </w:del>
      <w:r w:rsidDel="00000000" w:rsidR="00000000" w:rsidRPr="00000000">
        <w:rPr>
          <w:rFonts w:ascii="Times New Roman" w:cs="Times New Roman" w:eastAsia="Times New Roman" w:hAnsi="Times New Roman"/>
          <w:rtl w:val="0"/>
        </w:rPr>
        <w:t xml:space="preserve"> and he found </w:t>
      </w:r>
      <w:ins w:author="David Billharz" w:id="2" w:date="2023-05-31T03:46:05Z">
        <w:r w:rsidDel="00000000" w:rsidR="00000000" w:rsidRPr="00000000">
          <w:rPr>
            <w:rFonts w:ascii="Times New Roman" w:cs="Times New Roman" w:eastAsia="Times New Roman" w:hAnsi="Times New Roman"/>
            <w:rtl w:val="0"/>
          </w:rPr>
          <w:t xml:space="preserve">the charger</w:t>
        </w:r>
      </w:ins>
      <w:del w:author="David Billharz" w:id="2" w:date="2023-05-31T03:46:05Z">
        <w:r w:rsidDel="00000000" w:rsidR="00000000" w:rsidRPr="00000000">
          <w:rPr>
            <w:rFonts w:ascii="Times New Roman" w:cs="Times New Roman" w:eastAsia="Times New Roman" w:hAnsi="Times New Roman"/>
            <w:rtl w:val="0"/>
          </w:rPr>
          <w:delText xml:space="preserve">it</w:delText>
        </w:r>
      </w:del>
      <w:r w:rsidDel="00000000" w:rsidR="00000000" w:rsidRPr="00000000">
        <w:rPr>
          <w:rFonts w:ascii="Times New Roman" w:cs="Times New Roman" w:eastAsia="Times New Roman" w:hAnsi="Times New Roman"/>
          <w:rtl w:val="0"/>
        </w:rPr>
        <w:t xml:space="preserve"> after an hour then realizing that Apollo could delay the process. Apollo had been on to him and he needed to dispose of him anyway so David decided to attack Apollo when least expected. David heard a noise and realized the buyer was about to purchase and Apollo had suddenly jumped up and attacked David. Apollo grabbed the necklace and crown, placed them into his pocket and stopped the deal. David screams no as he runs away. Immediately after David ran away he came right around the corner trying to attack Apollo.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The End</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 Apollo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 lovely day today. </w:t>
      </w:r>
      <w:r w:rsidDel="00000000" w:rsidR="00000000" w:rsidRPr="00000000">
        <w:rPr>
          <w:rFonts w:ascii="Times New Roman" w:cs="Times New Roman" w:eastAsia="Times New Roman" w:hAnsi="Times New Roman"/>
          <w:i w:val="1"/>
          <w:rtl w:val="0"/>
        </w:rPr>
        <w:t xml:space="preserve">Apollo dribbles the shot and gets annoyed. </w:t>
      </w:r>
      <w:r w:rsidDel="00000000" w:rsidR="00000000" w:rsidRPr="00000000">
        <w:rPr>
          <w:rFonts w:ascii="Times New Roman" w:cs="Times New Roman" w:eastAsia="Times New Roman" w:hAnsi="Times New Roman"/>
          <w:rtl w:val="0"/>
        </w:rPr>
        <w:t xml:space="preserve">Dang It, I missed the shot.</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 Ben</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Help! Anyone please!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Apollo, shocked to hear such a scream and is curious about what is happening, rushes over to the scene/. Drops the Basketball quickly and runs to the scene. A Dark Figure rushes away with a stolen necklace in hand.</w:t>
      </w:r>
    </w:p>
    <w:p w:rsidR="00000000" w:rsidDel="00000000" w:rsidP="00000000" w:rsidRDefault="00000000" w:rsidRPr="00000000" w14:paraId="0000000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w:t>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That person stole my necklace! I was just about to give it to my Mom for being so </w:t>
      </w:r>
    </w:p>
    <w:p w:rsidR="00000000" w:rsidDel="00000000" w:rsidP="00000000" w:rsidRDefault="00000000" w:rsidRPr="00000000" w14:paraId="00000012">
      <w:pPr>
        <w:ind w:left="144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amazing. My luck is horrible today and that guy was just about to kill me but the sound </w:t>
      </w:r>
    </w:p>
    <w:p w:rsidR="00000000" w:rsidDel="00000000" w:rsidP="00000000" w:rsidRDefault="00000000" w:rsidRPr="00000000" w14:paraId="00000013">
      <w:pPr>
        <w:ind w:left="144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you coming startled him and he ran away. </w:t>
      </w:r>
      <w:r w:rsidDel="00000000" w:rsidR="00000000" w:rsidRPr="00000000">
        <w:rPr>
          <w:rtl w:val="0"/>
        </w:rPr>
      </w:r>
    </w:p>
    <w:p w:rsidR="00000000" w:rsidDel="00000000" w:rsidP="00000000" w:rsidRDefault="00000000" w:rsidRPr="00000000" w14:paraId="0000001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Apollo calmly trying to process the information is brewing up questions to ask the hurt Ben.</w:t>
      </w:r>
    </w:p>
    <w:p w:rsidR="00000000" w:rsidDel="00000000" w:rsidP="00000000" w:rsidRDefault="00000000" w:rsidRPr="00000000" w14:paraId="00000016">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Apollo</w:t>
      </w:r>
    </w:p>
    <w:p w:rsidR="00000000" w:rsidDel="00000000" w:rsidP="00000000" w:rsidRDefault="00000000" w:rsidRPr="00000000" w14:paraId="0000001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Okay how bad are you hurt? Do you need anything? Also which way did the dark figure go?</w:t>
      </w:r>
    </w:p>
    <w:p w:rsidR="00000000" w:rsidDel="00000000" w:rsidP="00000000" w:rsidRDefault="00000000" w:rsidRPr="00000000" w14:paraId="00000019">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Ben </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fine. The person went into the upper school of the building. I heard him saying </w:t>
      </w:r>
    </w:p>
    <w:p w:rsidR="00000000" w:rsidDel="00000000" w:rsidP="00000000" w:rsidRDefault="00000000" w:rsidRPr="00000000" w14:paraId="0000001E">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something about going to the school's theater for some crown? I hope that helps now go </w:t>
      </w:r>
    </w:p>
    <w:p w:rsidR="00000000" w:rsidDel="00000000" w:rsidP="00000000" w:rsidRDefault="00000000" w:rsidRPr="00000000" w14:paraId="0000001F">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him.</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Apollo is about to go to the Upper school building when a teacher rushes over to see what happened named Mrs. Kuehn. Apollo is annoyed because he really doesn’t have time for any shenanigans right now.</w:t>
      </w:r>
    </w:p>
    <w:p w:rsidR="00000000" w:rsidDel="00000000" w:rsidP="00000000" w:rsidRDefault="00000000" w:rsidRPr="00000000" w14:paraId="00000022">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Mrs. Kuehn </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 heard screaming! Is someone hurt? Apollo started answering me! I need to know what </w:t>
      </w:r>
    </w:p>
    <w:p w:rsidR="00000000" w:rsidDel="00000000" w:rsidP="00000000" w:rsidRDefault="00000000" w:rsidRPr="00000000" w14:paraId="00000027">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happened here so I can help.</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Apollo </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Ben was injured and I need to be somewhere so you help him while I go do my thing.</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Mrs. Kuehn</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Hold on! Just wait!!! Tell me who caused this and why this happened?</w:t>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Apollo’s patience limits were being tested here. He had more valuable time needed to spend some elsewhere. Apollo spoke in a fast tone.</w:t>
      </w:r>
    </w:p>
    <w:p w:rsidR="00000000" w:rsidDel="00000000" w:rsidP="00000000" w:rsidRDefault="00000000" w:rsidRPr="00000000" w14:paraId="00000030">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1">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Apollo</w:t>
      </w:r>
    </w:p>
    <w:p w:rsidR="00000000" w:rsidDel="00000000" w:rsidP="00000000" w:rsidRDefault="00000000" w:rsidRPr="00000000" w14:paraId="0000003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dark figure attacked him and only a necklace was the only thing stolen. Okay bye!</w:t>
      </w:r>
    </w:p>
    <w:p w:rsidR="00000000" w:rsidDel="00000000" w:rsidP="00000000" w:rsidRDefault="00000000" w:rsidRPr="00000000" w14:paraId="00000033">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Apollo left when Mrs. Kuehn had more thoughts; she was shocked at what she was hearing, and tried to stop Apollo but he left.</w:t>
      </w:r>
    </w:p>
    <w:p w:rsidR="00000000" w:rsidDel="00000000" w:rsidP="00000000" w:rsidRDefault="00000000" w:rsidRPr="00000000" w14:paraId="00000035">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Mrs. Kuehn </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Wait, I still have more questions. Please can you come back here ugh it's no use.</w:t>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t>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Apollo </w:t>
      </w:r>
    </w:p>
    <w:p w:rsidR="00000000" w:rsidDel="00000000" w:rsidP="00000000" w:rsidRDefault="00000000" w:rsidRPr="00000000" w14:paraId="0000003A">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 need to find that person. </w:t>
      </w:r>
      <w:r w:rsidDel="00000000" w:rsidR="00000000" w:rsidRPr="00000000">
        <w:rPr>
          <w:rFonts w:ascii="Times New Roman" w:cs="Times New Roman" w:eastAsia="Times New Roman" w:hAnsi="Times New Roman"/>
          <w:i w:val="1"/>
          <w:rtl w:val="0"/>
        </w:rPr>
        <w:t xml:space="preserve">Apollo enters the building </w:t>
      </w:r>
      <w:r w:rsidDel="00000000" w:rsidR="00000000" w:rsidRPr="00000000">
        <w:rPr>
          <w:rFonts w:ascii="Times New Roman" w:cs="Times New Roman" w:eastAsia="Times New Roman" w:hAnsi="Times New Roman"/>
          <w:rtl w:val="0"/>
        </w:rPr>
        <w:t xml:space="preserve">INT </w:t>
      </w:r>
      <w:r w:rsidDel="00000000" w:rsidR="00000000" w:rsidRPr="00000000">
        <w:rPr>
          <w:rFonts w:ascii="Times New Roman" w:cs="Times New Roman" w:eastAsia="Times New Roman" w:hAnsi="Times New Roman"/>
          <w:i w:val="1"/>
          <w:rtl w:val="0"/>
        </w:rPr>
        <w:t xml:space="preserve">looking around Apollo spots the dark figure stealing a crown piece. </w:t>
      </w:r>
      <w:r w:rsidDel="00000000" w:rsidR="00000000" w:rsidRPr="00000000">
        <w:rPr>
          <w:rFonts w:ascii="Times New Roman" w:cs="Times New Roman" w:eastAsia="Times New Roman" w:hAnsi="Times New Roman"/>
          <w:rtl w:val="0"/>
        </w:rPr>
        <w:t xml:space="preserve">It’s him. I must have ---. </w:t>
      </w:r>
      <w:r w:rsidDel="00000000" w:rsidR="00000000" w:rsidRPr="00000000">
        <w:rPr>
          <w:rFonts w:ascii="Times New Roman" w:cs="Times New Roman" w:eastAsia="Times New Roman" w:hAnsi="Times New Roman"/>
          <w:i w:val="1"/>
          <w:rtl w:val="0"/>
        </w:rPr>
        <w:t xml:space="preserve">Apollo is interrupted by his phone beeping about the ned Zelda game coming out today and there is only one copy left. Apollo is about to purchase the game but stops himself! </w:t>
      </w:r>
      <w:r w:rsidDel="00000000" w:rsidR="00000000" w:rsidRPr="00000000">
        <w:rPr>
          <w:rFonts w:ascii="Times New Roman" w:cs="Times New Roman" w:eastAsia="Times New Roman" w:hAnsi="Times New Roman"/>
          <w:rtl w:val="0"/>
        </w:rPr>
        <w:t xml:space="preserve">The Zelda game is out. I gotta purchase it right now. No robbery must stop it. Not the time Dissociative identity disorder (DID). Hey you!</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case you don't know Apollo has Dissociative identity disorder or (DID). He struggles even in the most important dire situations or a simple one anyway back to the story. The Dark figure turns around embarrassed.</w:t>
      </w:r>
    </w:p>
    <w:p w:rsidR="00000000" w:rsidDel="00000000" w:rsidP="00000000" w:rsidRDefault="00000000" w:rsidRPr="00000000" w14:paraId="0000003D">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r>
      <w:r w:rsidDel="00000000" w:rsidR="00000000" w:rsidRPr="00000000">
        <w:rPr>
          <w:rFonts w:ascii="Times New Roman" w:cs="Times New Roman" w:eastAsia="Times New Roman" w:hAnsi="Times New Roman"/>
          <w:rtl w:val="0"/>
        </w:rPr>
        <w:t xml:space="preserve">          Dark Figure </w:t>
      </w:r>
    </w:p>
    <w:p w:rsidR="00000000" w:rsidDel="00000000" w:rsidP="00000000" w:rsidRDefault="00000000" w:rsidRPr="00000000" w14:paraId="000000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Shoot! I can’t deal with this pathetic excuse of a disordered human being.</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Dark figure grabs a small crown and backs into a corner. Apollo realizing that the Dark figure stole another thing, Apollo is more determined to catch him. Apollo turns the corner and the thief is gone. </w:t>
      </w:r>
    </w:p>
    <w:p w:rsidR="00000000" w:rsidDel="00000000" w:rsidP="00000000" w:rsidRDefault="00000000" w:rsidRPr="00000000" w14:paraId="00000042">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i w:val="1"/>
          <w:sz w:val="38"/>
          <w:szCs w:val="38"/>
        </w:rPr>
      </w:pPr>
      <w:r w:rsidDel="00000000" w:rsidR="00000000" w:rsidRPr="00000000">
        <w:rPr>
          <w:rFonts w:ascii="Times New Roman" w:cs="Times New Roman" w:eastAsia="Times New Roman" w:hAnsi="Times New Roman"/>
          <w:i w:val="1"/>
          <w:rtl w:val="0"/>
        </w:rPr>
        <w:tab/>
        <w:tab/>
        <w:tab/>
      </w:r>
      <w:r w:rsidDel="00000000" w:rsidR="00000000" w:rsidRPr="00000000">
        <w:rPr>
          <w:rFonts w:ascii="Times New Roman" w:cs="Times New Roman" w:eastAsia="Times New Roman" w:hAnsi="Times New Roman"/>
          <w:i w:val="1"/>
          <w:sz w:val="38"/>
          <w:szCs w:val="38"/>
          <w:rtl w:val="0"/>
        </w:rPr>
        <w:t xml:space="preserve">              Three days later</w:t>
      </w:r>
    </w:p>
    <w:p w:rsidR="00000000" w:rsidDel="00000000" w:rsidP="00000000" w:rsidRDefault="00000000" w:rsidRPr="00000000" w14:paraId="00000046">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Apollo is in the Gazebo area and is wondering what he should do about the robbery. Meanwhile lurking in the shadows the Dark figure is hiding in a corner.</w:t>
      </w: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i w:val="1"/>
          <w:sz w:val="38"/>
          <w:szCs w:val="38"/>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EXT</w:t>
      </w:r>
      <w:r w:rsidDel="00000000" w:rsidR="00000000" w:rsidRPr="00000000">
        <w:rPr>
          <w:rFonts w:ascii="Times New Roman" w:cs="Times New Roman" w:eastAsia="Times New Roman" w:hAnsi="Times New Roman"/>
          <w:rtl w:val="0"/>
        </w:rPr>
        <w:t xml:space="preserve"> Apollo</w:t>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Hmm I wonder what he was planning to do with those items? How particular that he                                     chose those.</w:t>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Dark Figure</w:t>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 goodnight you son of a nutcracker.</w:t>
      </w:r>
      <w:ins w:author="David Billharz" w:id="3" w:date="2023-05-31T03:48:56Z">
        <w:r w:rsidDel="00000000" w:rsidR="00000000" w:rsidRPr="00000000">
          <w:rPr>
            <w:rFonts w:ascii="Times New Roman" w:cs="Times New Roman" w:eastAsia="Times New Roman" w:hAnsi="Times New Roman"/>
            <w:rtl w:val="0"/>
          </w:rPr>
          <w:t xml:space="preserve"> While I tell you this long topic of how </w:t>
        </w:r>
        <w:r w:rsidDel="00000000" w:rsidR="00000000" w:rsidRPr="00000000">
          <w:rPr>
            <w:rFonts w:ascii="Times New Roman" w:cs="Times New Roman" w:eastAsia="Times New Roman" w:hAnsi="Times New Roman"/>
            <w:rtl w:val="0"/>
          </w:rPr>
          <w:t xml:space="preserve">I will</w:t>
        </w:r>
        <w:r w:rsidDel="00000000" w:rsidR="00000000" w:rsidRPr="00000000">
          <w:rPr>
            <w:rFonts w:ascii="Times New Roman" w:cs="Times New Roman" w:eastAsia="Times New Roman" w:hAnsi="Times New Roman"/>
            <w:rtl w:val="0"/>
          </w:rPr>
          <w:t xml:space="preserve"> knock you out, step </w:t>
        </w:r>
        <w:r w:rsidDel="00000000" w:rsidR="00000000" w:rsidRPr="00000000">
          <w:rPr>
            <w:rFonts w:ascii="Times New Roman" w:cs="Times New Roman" w:eastAsia="Times New Roman" w:hAnsi="Times New Roman"/>
            <w:rtl w:val="0"/>
          </w:rPr>
          <w:t xml:space="preserve">1 is to attack the person</w:t>
        </w:r>
        <w:r w:rsidDel="00000000" w:rsidR="00000000" w:rsidRPr="00000000">
          <w:rPr>
            <w:rFonts w:ascii="Times New Roman" w:cs="Times New Roman" w:eastAsia="Times New Roman" w:hAnsi="Times New Roman"/>
            <w:rtl w:val="0"/>
          </w:rPr>
          <w:t xml:space="preserve">. Step two drag the body to the chamber, i know it tough but it worth every dime</w:t>
        </w:r>
      </w:ins>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Apollo is knocked out and slowly dragged away. Apollo wakes up to find the Dark figure with the objects right next to the thief and a computer site named ebay open.</w:t>
      </w:r>
    </w:p>
    <w:p w:rsidR="00000000" w:rsidDel="00000000" w:rsidP="00000000" w:rsidRDefault="00000000" w:rsidRPr="00000000" w14:paraId="00000051">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tab/>
      </w:r>
      <w:r w:rsidDel="00000000" w:rsidR="00000000" w:rsidRPr="00000000">
        <w:rPr>
          <w:rFonts w:ascii="Times New Roman" w:cs="Times New Roman" w:eastAsia="Times New Roman" w:hAnsi="Times New Roman"/>
          <w:rtl w:val="0"/>
        </w:rPr>
        <w:t xml:space="preserve">Apollo</w:t>
      </w:r>
    </w:p>
    <w:p w:rsidR="00000000" w:rsidDel="00000000" w:rsidP="00000000" w:rsidRDefault="00000000" w:rsidRPr="00000000" w14:paraId="0000005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am I - oh wait I am behind the school! I am getting evil villain vibes from this area. You mind telling me why I was kidnapped and what you are planning to do with me? Hey, do you have brown hair?</w:t>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Dark Figure</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r>
      <w:r w:rsidDel="00000000" w:rsidR="00000000" w:rsidRPr="00000000">
        <w:rPr>
          <w:rFonts w:ascii="Times New Roman" w:cs="Times New Roman" w:eastAsia="Times New Roman" w:hAnsi="Times New Roman"/>
          <w:rtl w:val="0"/>
        </w:rPr>
        <w:t xml:space="preserve">Yes I do. And now I shall reveal myself because</w:t>
      </w:r>
      <w:del w:author="David Billharz" w:id="4" w:date="2023-05-31T03:51:43Z">
        <w:r w:rsidDel="00000000" w:rsidR="00000000" w:rsidRPr="00000000">
          <w:rPr>
            <w:rFonts w:ascii="Times New Roman" w:cs="Times New Roman" w:eastAsia="Times New Roman" w:hAnsi="Times New Roman"/>
            <w:rtl w:val="0"/>
          </w:rPr>
          <w:delText xml:space="preserve"> I hate this outfit.</w:delText>
        </w:r>
      </w:del>
      <w:ins w:author="David Billharz" w:id="4" w:date="2023-05-31T03:51:43Z">
        <w:r w:rsidDel="00000000" w:rsidR="00000000" w:rsidRPr="00000000">
          <w:rPr>
            <w:rFonts w:ascii="Times New Roman" w:cs="Times New Roman" w:eastAsia="Times New Roman" w:hAnsi="Times New Roman"/>
            <w:rtl w:val="0"/>
          </w:rPr>
          <w:t xml:space="preserve"> It's too hot,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rtl w:val="0"/>
          </w:rPr>
          <w:t xml:space="preserve"> like 25 degrees </w:t>
        </w:r>
        <w:r w:rsidDel="00000000" w:rsidR="00000000" w:rsidRPr="00000000">
          <w:rPr>
            <w:rFonts w:ascii="Times New Roman" w:cs="Times New Roman" w:eastAsia="Times New Roman" w:hAnsi="Times New Roman"/>
            <w:rtl w:val="0"/>
          </w:rPr>
          <w:t xml:space="preserve">fahrenheit out here</w:t>
        </w:r>
      </w:ins>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Apollo, not really shocked, is wondering why at this moment.</w:t>
      </w: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5A">
      <w:pPr>
        <w:ind w:left="43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Apollo</w:t>
      </w:r>
    </w:p>
    <w:p w:rsidR="00000000" w:rsidDel="00000000" w:rsidP="00000000" w:rsidRDefault="00000000" w:rsidRPr="00000000" w14:paraId="0000005B">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I am not really surprised! Why did you do this?</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 David</w:t>
      </w:r>
    </w:p>
    <w:p w:rsidR="00000000" w:rsidDel="00000000" w:rsidP="00000000" w:rsidRDefault="00000000" w:rsidRPr="00000000" w14:paraId="0000005D">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know I am a manipulative person with allies, mass intellect and fast reflexes. Lately I was looking at </w:t>
      </w:r>
      <w:ins w:author="David Billharz" w:id="5" w:date="2023-05-31T03:52:45Z">
        <w:r w:rsidDel="00000000" w:rsidR="00000000" w:rsidRPr="00000000">
          <w:rPr>
            <w:rFonts w:ascii="Times New Roman" w:cs="Times New Roman" w:eastAsia="Times New Roman" w:hAnsi="Times New Roman"/>
            <w:rtl w:val="0"/>
          </w:rPr>
          <w:t xml:space="preserve">my </w:t>
        </w:r>
      </w:ins>
      <w:r w:rsidDel="00000000" w:rsidR="00000000" w:rsidRPr="00000000">
        <w:rPr>
          <w:rFonts w:ascii="Times New Roman" w:cs="Times New Roman" w:eastAsia="Times New Roman" w:hAnsi="Times New Roman"/>
          <w:rtl w:val="0"/>
        </w:rPr>
        <w:t xml:space="preserve">history </w:t>
      </w:r>
      <w:ins w:author="David Billharz" w:id="6" w:date="2023-05-31T03:52:42Z">
        <w:r w:rsidDel="00000000" w:rsidR="00000000" w:rsidRPr="00000000">
          <w:rPr>
            <w:rFonts w:ascii="Times New Roman" w:cs="Times New Roman" w:eastAsia="Times New Roman" w:hAnsi="Times New Roman"/>
            <w:rtl w:val="0"/>
          </w:rPr>
          <w:t xml:space="preserve">history </w:t>
        </w:r>
      </w:ins>
      <w:del w:author="David Billharz" w:id="6" w:date="2023-05-31T03:52:42Z">
        <w:r w:rsidDel="00000000" w:rsidR="00000000" w:rsidRPr="00000000">
          <w:rPr>
            <w:rFonts w:ascii="Times New Roman" w:cs="Times New Roman" w:eastAsia="Times New Roman" w:hAnsi="Times New Roman"/>
            <w:rtl w:val="0"/>
          </w:rPr>
          <w:delText xml:space="preserve">books</w:delText>
        </w:r>
      </w:del>
      <w:r w:rsidDel="00000000" w:rsidR="00000000" w:rsidRPr="00000000">
        <w:rPr>
          <w:rFonts w:ascii="Times New Roman" w:cs="Times New Roman" w:eastAsia="Times New Roman" w:hAnsi="Times New Roman"/>
          <w:rtl w:val="0"/>
        </w:rPr>
        <w:t xml:space="preserve"> at my house one day and saw two pieces of jewelry that were very expensive. The first one was a crown and the second one was a necklace. I needed to find where these jewels were and how to get them</w:t>
      </w:r>
      <w:ins w:author="David Billharz" w:id="7" w:date="2023-05-31T03:53:12Z">
        <w:r w:rsidDel="00000000" w:rsidR="00000000" w:rsidRPr="00000000">
          <w:rPr>
            <w:rFonts w:ascii="Times New Roman" w:cs="Times New Roman" w:eastAsia="Times New Roman" w:hAnsi="Times New Roman"/>
            <w:rtl w:val="0"/>
          </w:rPr>
          <w:t xml:space="preserve"> to create the </w:t>
        </w:r>
        <w:r w:rsidDel="00000000" w:rsidR="00000000" w:rsidRPr="00000000">
          <w:rPr>
            <w:rFonts w:ascii="Times New Roman" w:cs="Times New Roman" w:eastAsia="Times New Roman" w:hAnsi="Times New Roman"/>
            <w:rtl w:val="0"/>
          </w:rPr>
          <w:t xml:space="preserve">necklace inator</w:t>
        </w:r>
      </w:ins>
      <w:r w:rsidDel="00000000" w:rsidR="00000000" w:rsidRPr="00000000">
        <w:rPr>
          <w:rFonts w:ascii="Times New Roman" w:cs="Times New Roman" w:eastAsia="Times New Roman" w:hAnsi="Times New Roman"/>
          <w:rtl w:val="0"/>
        </w:rPr>
        <w:t xml:space="preserve">. I read a newspaper article about 5 years ago about a necklace being dropped accidentally by a rich lady. Two days ago I was starting to give up when suddenly I saw a kid named Ben walking right down to his next class with the exact same necklace in his hand. A month ago I had been walking down the theater and noticed a poster with a crown brought over to the play for a prop. Today I concocted a plan to put a child to </w:t>
      </w:r>
      <w:del w:author="David Billharz" w:id="8" w:date="2023-05-31T03:54:23Z">
        <w:r w:rsidDel="00000000" w:rsidR="00000000" w:rsidRPr="00000000">
          <w:rPr>
            <w:rFonts w:ascii="Times New Roman" w:cs="Times New Roman" w:eastAsia="Times New Roman" w:hAnsi="Times New Roman"/>
            <w:rtl w:val="0"/>
          </w:rPr>
          <w:delText xml:space="preserve">sleep permanently</w:delText>
        </w:r>
      </w:del>
      <w:r w:rsidDel="00000000" w:rsidR="00000000" w:rsidRPr="00000000">
        <w:rPr>
          <w:rFonts w:ascii="Times New Roman" w:cs="Times New Roman" w:eastAsia="Times New Roman" w:hAnsi="Times New Roman"/>
          <w:rtl w:val="0"/>
        </w:rPr>
        <w:t xml:space="preserve"> </w:t>
      </w:r>
      <w:ins w:author="David Billharz" w:id="9" w:date="2023-05-31T03:54:28Z">
        <w:r w:rsidDel="00000000" w:rsidR="00000000" w:rsidRPr="00000000">
          <w:rPr>
            <w:rFonts w:ascii="Times New Roman" w:cs="Times New Roman" w:eastAsia="Times New Roman" w:hAnsi="Times New Roman"/>
            <w:rtl w:val="0"/>
          </w:rPr>
          <w:t xml:space="preserve">turn him into a inator </w:t>
        </w:r>
      </w:ins>
      <w:r w:rsidDel="00000000" w:rsidR="00000000" w:rsidRPr="00000000">
        <w:rPr>
          <w:rFonts w:ascii="Times New Roman" w:cs="Times New Roman" w:eastAsia="Times New Roman" w:hAnsi="Times New Roman"/>
          <w:rtl w:val="0"/>
        </w:rPr>
        <w:t xml:space="preserve">and steal his necklace. Unfortunately you ran over just before</w:t>
      </w:r>
      <w:ins w:author="David Billharz" w:id="10" w:date="2023-05-31T03:54:48Z">
        <w:r w:rsidDel="00000000" w:rsidR="00000000" w:rsidRPr="00000000">
          <w:rPr>
            <w:rFonts w:ascii="Times New Roman" w:cs="Times New Roman" w:eastAsia="Times New Roman" w:hAnsi="Times New Roman"/>
            <w:rtl w:val="0"/>
          </w:rPr>
          <w:t xml:space="preserve"> i could inatorized</w:t>
        </w:r>
      </w:ins>
      <w:r w:rsidDel="00000000" w:rsidR="00000000" w:rsidRPr="00000000">
        <w:rPr>
          <w:rFonts w:ascii="Times New Roman" w:cs="Times New Roman" w:eastAsia="Times New Roman" w:hAnsi="Times New Roman"/>
          <w:rtl w:val="0"/>
        </w:rPr>
        <w:t xml:space="preserve"> </w:t>
      </w:r>
      <w:del w:author="David Billharz" w:id="11" w:date="2023-05-31T03:55:16Z">
        <w:r w:rsidDel="00000000" w:rsidR="00000000" w:rsidRPr="00000000">
          <w:rPr>
            <w:rFonts w:ascii="Times New Roman" w:cs="Times New Roman" w:eastAsia="Times New Roman" w:hAnsi="Times New Roman"/>
            <w:rtl w:val="0"/>
          </w:rPr>
          <w:delText xml:space="preserve">i ended </w:delText>
        </w:r>
      </w:del>
      <w:r w:rsidDel="00000000" w:rsidR="00000000" w:rsidRPr="00000000">
        <w:rPr>
          <w:rFonts w:ascii="Times New Roman" w:cs="Times New Roman" w:eastAsia="Times New Roman" w:hAnsi="Times New Roman"/>
          <w:rtl w:val="0"/>
        </w:rPr>
        <w:t xml:space="preserve">him and then rushed inside while you Apollo were distracted and took the crown. I needed to get you out of the way so I knocked you out when you were least expecting it.</w:t>
      </w:r>
    </w:p>
    <w:p w:rsidR="00000000" w:rsidDel="00000000" w:rsidP="00000000" w:rsidRDefault="00000000" w:rsidRPr="00000000" w14:paraId="0000005E">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Apollo</w:t>
      </w:r>
    </w:p>
    <w:p w:rsidR="00000000" w:rsidDel="00000000" w:rsidP="00000000" w:rsidRDefault="00000000" w:rsidRPr="00000000" w14:paraId="0000006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now what are you going to do," said Apollo smirkingly,  "Sell them online??!” </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Apollo started laughing hysterically. David was annoyed and he started to turn red with fury.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David </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ins w:author="David Billharz" w:id="12" w:date="2023-05-31T03:55:49Z">
        <w:r w:rsidDel="00000000" w:rsidR="00000000" w:rsidRPr="00000000">
          <w:rPr>
            <w:rFonts w:ascii="Times New Roman" w:cs="Times New Roman" w:eastAsia="Times New Roman" w:hAnsi="Times New Roman"/>
            <w:rtl w:val="0"/>
          </w:rPr>
          <w:t xml:space="preserve">Um </w:t>
        </w:r>
      </w:ins>
      <w:r w:rsidDel="00000000" w:rsidR="00000000" w:rsidRPr="00000000">
        <w:rPr>
          <w:rFonts w:ascii="Times New Roman" w:cs="Times New Roman" w:eastAsia="Times New Roman" w:hAnsi="Times New Roman"/>
          <w:rtl w:val="0"/>
        </w:rPr>
        <w:t xml:space="preserve">Yes I am going to sell them on ebay</w:t>
      </w:r>
      <w:ins w:author="David Billharz" w:id="13" w:date="2023-05-31T03:55:56Z">
        <w:r w:rsidDel="00000000" w:rsidR="00000000" w:rsidRPr="00000000">
          <w:rPr>
            <w:rFonts w:ascii="Times New Roman" w:cs="Times New Roman" w:eastAsia="Times New Roman" w:hAnsi="Times New Roman"/>
            <w:rtl w:val="0"/>
          </w:rPr>
          <w:t xml:space="preserve"> due to the advanced </w:t>
        </w:r>
        <w:r w:rsidDel="00000000" w:rsidR="00000000" w:rsidRPr="00000000">
          <w:rPr>
            <w:rFonts w:ascii="Times New Roman" w:cs="Times New Roman" w:eastAsia="Times New Roman" w:hAnsi="Times New Roman"/>
            <w:rtl w:val="0"/>
          </w:rPr>
          <w:t xml:space="preserve">complicated process of making a necklace</w:t>
        </w:r>
        <w:r w:rsidDel="00000000" w:rsidR="00000000" w:rsidRPr="00000000">
          <w:rPr>
            <w:rFonts w:ascii="Times New Roman" w:cs="Times New Roman" w:eastAsia="Times New Roman" w:hAnsi="Times New Roman"/>
            <w:rtl w:val="0"/>
          </w:rPr>
          <w:t xml:space="preserve"> </w:t>
        </w:r>
      </w:ins>
      <w:r w:rsidDel="00000000" w:rsidR="00000000" w:rsidRPr="00000000">
        <w:rPr>
          <w:rFonts w:ascii="Times New Roman" w:cs="Times New Roman" w:eastAsia="Times New Roman" w:hAnsi="Times New Roman"/>
          <w:rtl w:val="0"/>
        </w:rPr>
        <w:t xml:space="preserve">. And become rich at a very young age by stealing and selling suspicious items online to a mysterious shady figure. Unfortunately when I knocked you out it took way too long and I also forgot my</w:t>
      </w:r>
      <w:ins w:author="David Billharz" w:id="14" w:date="2023-05-31T03:56:56Z">
        <w:r w:rsidDel="00000000" w:rsidR="00000000" w:rsidRPr="00000000">
          <w:rPr>
            <w:rFonts w:ascii="Times New Roman" w:cs="Times New Roman" w:eastAsia="Times New Roman" w:hAnsi="Times New Roman"/>
            <w:rtl w:val="0"/>
          </w:rPr>
          <w:t xml:space="preserve"> charger inator</w:t>
        </w:r>
      </w:ins>
      <w:r w:rsidDel="00000000" w:rsidR="00000000" w:rsidRPr="00000000">
        <w:rPr>
          <w:rFonts w:ascii="Times New Roman" w:cs="Times New Roman" w:eastAsia="Times New Roman" w:hAnsi="Times New Roman"/>
          <w:rtl w:val="0"/>
        </w:rPr>
        <w:t xml:space="preserve"> </w:t>
      </w:r>
      <w:del w:author="David Billharz" w:id="15" w:date="2023-05-31T03:56:52Z">
        <w:r w:rsidDel="00000000" w:rsidR="00000000" w:rsidRPr="00000000">
          <w:rPr>
            <w:rFonts w:ascii="Times New Roman" w:cs="Times New Roman" w:eastAsia="Times New Roman" w:hAnsi="Times New Roman"/>
            <w:rtl w:val="0"/>
          </w:rPr>
          <w:delText xml:space="preserve">login password</w:delText>
        </w:r>
      </w:del>
      <w:r w:rsidDel="00000000" w:rsidR="00000000" w:rsidRPr="00000000">
        <w:rPr>
          <w:rFonts w:ascii="Times New Roman" w:cs="Times New Roman" w:eastAsia="Times New Roman" w:hAnsi="Times New Roman"/>
          <w:rtl w:val="0"/>
        </w:rPr>
        <w:t xml:space="preserve"> and had to deal with a stupid assistant on the phone for an hour. But finally managed to get back in and start the trade.</w:t>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Apollo</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 don't get paid enough for this. Alright let's get this show on the road. Now come and play.</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was confused by this as he was thinking to himself. Suddenly Apollo jumped up and lunged to attack him. David responded with a punch but Apollo simply stopped his punch with his hand. Picked David up, put him on the ground and grabbed the items from him.</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p w:rsidR="00000000" w:rsidDel="00000000" w:rsidP="00000000" w:rsidRDefault="00000000" w:rsidRPr="00000000" w14:paraId="0000006D">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 yes it is almost done. David said calmly “You're too late, the buying process will go through in ten seconds and there is nothing you can do to stop me. Soon I will be rich! And I will have become…</w:t>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At that moment Apollo shutted off the computer which ended the purchase on the buyer's end and started to leave and smile.</w:t>
      </w:r>
    </w:p>
    <w:p w:rsidR="00000000" w:rsidDel="00000000" w:rsidP="00000000" w:rsidRDefault="00000000" w:rsidRPr="00000000" w14:paraId="00000070">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ab/>
        <w:tab/>
        <w:tab/>
        <w:tab/>
        <w:tab/>
      </w:r>
      <w:r w:rsidDel="00000000" w:rsidR="00000000" w:rsidRPr="00000000">
        <w:rPr>
          <w:rFonts w:ascii="Times New Roman" w:cs="Times New Roman" w:eastAsia="Times New Roman" w:hAnsi="Times New Roman"/>
          <w:rtl w:val="0"/>
        </w:rPr>
        <w:t xml:space="preserve">David</w:t>
      </w:r>
    </w:p>
    <w:p w:rsidR="00000000" w:rsidDel="00000000" w:rsidP="00000000" w:rsidRDefault="00000000" w:rsidRPr="00000000" w14:paraId="0000007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Oh come on I was so close!!!!!!!!! Hey, what are you doing with my items?</w:t>
      </w:r>
    </w:p>
    <w:p w:rsidR="00000000" w:rsidDel="00000000" w:rsidP="00000000" w:rsidRDefault="00000000" w:rsidRPr="00000000" w14:paraId="00000073">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Apollo</w:t>
      </w:r>
    </w:p>
    <w:p w:rsidR="00000000" w:rsidDel="00000000" w:rsidP="00000000" w:rsidRDefault="00000000" w:rsidRPr="00000000" w14:paraId="00000075">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thought you were the villain? No! I was actually the one. I have been the mysterious buyer and I set this whole gambit up for me to “buy” the items that I just stole from you, sell them on ebay and make millions of dollars. You were set up to do all the hard parts. See you later. Oh and by the way I was always taller than you.</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David</w:t>
      </w:r>
    </w:p>
    <w:p w:rsidR="00000000" w:rsidDel="00000000" w:rsidP="00000000" w:rsidRDefault="00000000" w:rsidRPr="00000000" w14:paraId="00000078">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Noooooooooooooooooooooooooo!!!!</w:t>
      </w:r>
      <w:ins w:author="David Billharz" w:id="16" w:date="2023-05-31T03:58:10Z">
        <w:r w:rsidDel="00000000" w:rsidR="00000000" w:rsidRPr="00000000">
          <w:rPr>
            <w:rFonts w:ascii="Times New Roman" w:cs="Times New Roman" w:eastAsia="Times New Roman" w:hAnsi="Times New Roman"/>
            <w:rtl w:val="0"/>
          </w:rPr>
          <w:t xml:space="preserve"> Imposible my calculation served an error upon this trade, you shall be inatorized later</w:t>
        </w:r>
      </w:ins>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runs away plotting his next scheme. Apollo simply chuckles to himself. About to leave Apollo sees David running at him trying to attack him. </w:t>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Apollo</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swear come on just accept defeat</w:t>
      </w:r>
    </w:p>
    <w:p w:rsidR="00000000" w:rsidDel="00000000" w:rsidP="00000000" w:rsidRDefault="00000000" w:rsidRPr="00000000" w14:paraId="0000007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David</w:t>
      </w:r>
    </w:p>
    <w:p w:rsidR="00000000" w:rsidDel="00000000" w:rsidP="00000000" w:rsidRDefault="00000000" w:rsidRPr="00000000" w14:paraId="0000008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ind w:left="1440" w:firstLine="720"/>
        <w:rPr>
          <w:ins w:author="David Billharz" w:id="18" w:date="2023-05-31T04:00:04Z"/>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 Not today I will have those jewelry pieces back</w:t>
      </w:r>
      <w:del w:author="David Billharz" w:id="17" w:date="2023-05-31T03:59:47Z">
        <w:r w:rsidDel="00000000" w:rsidR="00000000" w:rsidRPr="00000000">
          <w:rPr>
            <w:rFonts w:ascii="Times New Roman" w:cs="Times New Roman" w:eastAsia="Times New Roman" w:hAnsi="Times New Roman"/>
            <w:rtl w:val="0"/>
          </w:rPr>
          <w:delText xml:space="preserve">.</w:delText>
        </w:r>
      </w:del>
      <w:ins w:author="David Billharz" w:id="17" w:date="2023-05-31T03:59:47Z">
        <w:r w:rsidDel="00000000" w:rsidR="00000000" w:rsidRPr="00000000">
          <w:rPr>
            <w:rFonts w:ascii="Times New Roman" w:cs="Times New Roman" w:eastAsia="Times New Roman" w:hAnsi="Times New Roman"/>
            <w:rtl w:val="0"/>
          </w:rPr>
          <w:t xml:space="preserve"> And inatorize you</w:t>
        </w:r>
      </w:ins>
      <w:ins w:author="David Billharz" w:id="18" w:date="2023-05-31T04:00:04Z">
        <w:r w:rsidDel="00000000" w:rsidR="00000000" w:rsidRPr="00000000">
          <w:rPr>
            <w:rFonts w:ascii="Times New Roman" w:cs="Times New Roman" w:eastAsia="Times New Roman" w:hAnsi="Times New Roman"/>
            <w:rtl w:val="0"/>
          </w:rPr>
          <w:t xml:space="preserve">.</w:t>
        </w:r>
      </w:ins>
    </w:p>
    <w:p w:rsidR="00000000" w:rsidDel="00000000" w:rsidP="00000000" w:rsidRDefault="00000000" w:rsidRPr="00000000" w14:paraId="00000083">
      <w:pPr>
        <w:ind w:left="1440" w:firstLine="720"/>
        <w:rPr>
          <w:ins w:author="David Billharz" w:id="18" w:date="2023-05-31T04:00:04Z"/>
          <w:rFonts w:ascii="Times New Roman" w:cs="Times New Roman" w:eastAsia="Times New Roman" w:hAnsi="Times New Roman"/>
        </w:rPr>
      </w:pPr>
      <w:ins w:author="David Billharz" w:id="18" w:date="2023-05-31T04:00:04Z">
        <w:r w:rsidDel="00000000" w:rsidR="00000000" w:rsidRPr="00000000">
          <w:rPr>
            <w:rtl w:val="0"/>
          </w:rPr>
        </w:r>
      </w:ins>
    </w:p>
    <w:p w:rsidR="00000000" w:rsidDel="00000000" w:rsidP="00000000" w:rsidRDefault="00000000" w:rsidRPr="00000000" w14:paraId="00000084">
      <w:pPr>
        <w:ind w:left="1440" w:firstLine="720"/>
        <w:rPr>
          <w:rFonts w:ascii="Times New Roman" w:cs="Times New Roman" w:eastAsia="Times New Roman" w:hAnsi="Times New Roman"/>
        </w:rPr>
      </w:pPr>
      <w:ins w:author="David Billharz" w:id="18" w:date="2023-05-31T04:00:04Z">
        <w:r w:rsidDel="00000000" w:rsidR="00000000" w:rsidRPr="00000000">
          <w:rPr>
            <w:rFonts w:ascii="Times New Roman" w:cs="Times New Roman" w:eastAsia="Times New Roman" w:hAnsi="Times New Roman"/>
            <w:rtl w:val="0"/>
          </w:rPr>
          <w:t xml:space="preserve">Big battle</w:t>
        </w:r>
      </w:ins>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The End </w:t>
      </w:r>
    </w:p>
    <w:p w:rsidR="00000000" w:rsidDel="00000000" w:rsidP="00000000" w:rsidRDefault="00000000" w:rsidRPr="00000000" w14:paraId="00000087">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Cast</w:t>
      </w:r>
    </w:p>
    <w:p w:rsidR="00000000" w:rsidDel="00000000" w:rsidP="00000000" w:rsidRDefault="00000000" w:rsidRPr="00000000" w14:paraId="00000088">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Apollo  -  Loz McKenzie</w:t>
      </w:r>
    </w:p>
    <w:p w:rsidR="00000000" w:rsidDel="00000000" w:rsidP="00000000" w:rsidRDefault="00000000" w:rsidRPr="00000000" w14:paraId="0000008A">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Dark Figure/David -  David Billharz/himself</w:t>
      </w:r>
    </w:p>
    <w:p w:rsidR="00000000" w:rsidDel="00000000" w:rsidP="00000000" w:rsidRDefault="00000000" w:rsidRPr="00000000" w14:paraId="0000008B">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   Ben   -  Benjamin Prince/as himself</w:t>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Mrs Kuehn - Jennifer Kuehn/ as herself</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Producer - Loz McKenzie</w:t>
      </w:r>
    </w:p>
    <w:p w:rsidR="00000000" w:rsidDel="00000000" w:rsidP="00000000" w:rsidRDefault="00000000" w:rsidRPr="00000000" w14:paraId="0000008F">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 - Loz McKenzie</w:t>
      </w:r>
    </w:p>
    <w:p w:rsidR="00000000" w:rsidDel="00000000" w:rsidP="00000000" w:rsidRDefault="00000000" w:rsidRPr="00000000" w14:paraId="0000009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Filmdirector - Loz McKenzie, Benjamin Prince and Mrs. Kuehn</w:t>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Technology Man - Loz McKenzie</w:t>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Props Guy - Loz McKenzie</w:t>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Cinematographer - Loz McKenzie, Benjamin Prince and Mrs. Kuehn</w:t>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Sound Designer - Loz McKenzie and David Billharz</w:t>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Art Director - Loz McKenzie</w:t>
      </w:r>
    </w:p>
    <w:p w:rsidR="00000000" w:rsidDel="00000000" w:rsidP="00000000" w:rsidRDefault="00000000" w:rsidRPr="00000000" w14:paraId="00000096">
      <w:pPr>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97">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9A">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43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ab/>
        <w:tab/>
      </w:r>
    </w:p>
    <w:p w:rsidR="00000000" w:rsidDel="00000000" w:rsidP="00000000" w:rsidRDefault="00000000" w:rsidRPr="00000000" w14:paraId="000000A2">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0" w:firstLine="0"/>
        <w:rPr>
          <w:rFonts w:ascii="Lato" w:cs="Lato" w:eastAsia="Lato" w:hAnsi="Lato"/>
        </w:rPr>
      </w:pPr>
      <w:r w:rsidDel="00000000" w:rsidR="00000000" w:rsidRPr="00000000">
        <w:rPr>
          <w:rtl w:val="0"/>
        </w:rPr>
      </w:r>
    </w:p>
    <w:sectPr>
      <w:pgSz w:h="15840" w:w="12240" w:orient="portrait"/>
      <w:pgMar w:bottom="720" w:top="720" w:left="144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Billharz" w:id="0" w:date="2023-05-31T03:42:57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a inator</w:t>
      </w:r>
    </w:p>
  </w:comment>
  <w:comment w:author="Loz McKenzie" w:id="1" w:date="2023-05-31T04:19:17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