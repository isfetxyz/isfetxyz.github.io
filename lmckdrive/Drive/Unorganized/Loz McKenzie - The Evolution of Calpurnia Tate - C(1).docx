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Evolution of Calpurnia Tate - Chapter 3 Summary</w:t>
        <w:tab/>
        <w:tab/>
        <w:t xml:space="preserve">Name__Loz________________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big ideas in chapter 3 were about science, Calle’s grandaddy's grandfather, and a bat. The science was about ways to distrill pecans into liquor. Calle’s grandaddy's grandfather died when Calle’s grandaddy was 5 and they were talking about if he was a naturalist or not. Then they talked about the bat. The bat was sleeping in a tent, </w:t>
      </w:r>
      <w:del w:author="Josiann Trainor" w:id="0" w:date="2021-01-09T23:57:07Z">
        <w:commentRangeStart w:id="0"/>
        <w:r w:rsidDel="00000000" w:rsidR="00000000" w:rsidRPr="00000000">
          <w:rPr>
            <w:rtl w:val="0"/>
          </w:rPr>
          <w:delText xml:space="preserve">Calle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thought he was dead, then the bat came to </w:t>
      </w:r>
      <w:del w:author="Josiann Trainor" w:id="1" w:date="2021-01-09T23:57:18Z">
        <w:commentRangeStart w:id="1"/>
        <w:r w:rsidDel="00000000" w:rsidR="00000000" w:rsidRPr="00000000">
          <w:rPr>
            <w:rtl w:val="0"/>
          </w:rPr>
          <w:delText xml:space="preserve">her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hand, and </w:t>
      </w:r>
      <w:del w:author="Josiann Trainor" w:id="2" w:date="2021-01-09T23:57:28Z">
        <w:commentRangeStart w:id="2"/>
        <w:r w:rsidDel="00000000" w:rsidR="00000000" w:rsidRPr="00000000">
          <w:rPr>
            <w:rtl w:val="0"/>
          </w:rPr>
          <w:delText xml:space="preserve">Calle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never wanted to leave the tent with the bat.  Those were the big ideas in chapter 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iann Trainor" w:id="0" w:date="2021-01-09T23:57:15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</w:comment>
  <w:comment w:author="Josiann Trainor" w:id="1" w:date="2021-01-09T23:57:23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</w:comment>
  <w:comment w:author="Josiann Trainor" w:id="2" w:date="2021-01-09T23:57:35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