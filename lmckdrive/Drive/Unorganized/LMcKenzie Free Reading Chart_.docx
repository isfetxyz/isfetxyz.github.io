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1238938053098"/>
        <w:gridCol w:w="2554.4070796460173"/>
        <w:gridCol w:w="3074.9734513274334"/>
        <w:gridCol w:w="3680.283185840708"/>
        <w:gridCol w:w="1210.6194690265486"/>
        <w:gridCol w:w="1549.5929203539822"/>
        <w:tblGridChange w:id="0">
          <w:tblGrid>
            <w:gridCol w:w="1610.1238938053098"/>
            <w:gridCol w:w="2554.4070796460173"/>
            <w:gridCol w:w="3074.9734513274334"/>
            <w:gridCol w:w="3680.283185840708"/>
            <w:gridCol w:w="1210.6194690265486"/>
            <w:gridCol w:w="1549.5929203539822"/>
          </w:tblGrid>
        </w:tblGridChange>
      </w:tblGrid>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2">
            <w:pPr>
              <w:widowControl w:val="0"/>
              <w:rPr>
                <w:b w:val="1"/>
                <w:sz w:val="20"/>
                <w:szCs w:val="20"/>
                <w:u w:val="single"/>
              </w:rPr>
            </w:pPr>
            <w:r w:rsidDel="00000000" w:rsidR="00000000" w:rsidRPr="00000000">
              <w:rPr>
                <w:b w:val="1"/>
                <w:sz w:val="20"/>
                <w:szCs w:val="20"/>
                <w:u w:val="single"/>
                <w:rtl w:val="0"/>
              </w:rPr>
              <w:t xml:space="preserve">Book Title</w:t>
            </w:r>
          </w:p>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Need only once until you change books</w:t>
            </w:r>
          </w:p>
          <w:p w:rsidR="00000000" w:rsidDel="00000000" w:rsidP="00000000" w:rsidRDefault="00000000" w:rsidRPr="00000000" w14:paraId="00000004">
            <w:pPr>
              <w:widowControl w:val="0"/>
              <w:rPr>
                <w:sz w:val="20"/>
                <w:szCs w:val="20"/>
              </w:rPr>
            </w:pPr>
            <w:r w:rsidDel="00000000" w:rsidR="00000000" w:rsidRPr="00000000">
              <w:rPr>
                <w:rtl w:val="0"/>
              </w:rPr>
            </w:r>
          </w:p>
          <w:p w:rsidR="00000000" w:rsidDel="00000000" w:rsidP="00000000" w:rsidRDefault="00000000" w:rsidRPr="00000000" w14:paraId="0000000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06">
            <w:pPr>
              <w:widowControl w:val="0"/>
              <w:rPr>
                <w:b w:val="1"/>
                <w:sz w:val="20"/>
                <w:szCs w:val="20"/>
                <w:u w:val="single"/>
              </w:rPr>
            </w:pPr>
            <w:r w:rsidDel="00000000" w:rsidR="00000000" w:rsidRPr="00000000">
              <w:rPr>
                <w:b w:val="1"/>
                <w:sz w:val="20"/>
                <w:szCs w:val="20"/>
                <w:u w:val="single"/>
                <w:rtl w:val="0"/>
              </w:rPr>
              <w:t xml:space="preserve">Teacher Approval</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Bring a book</w:t>
            </w:r>
            <w:r w:rsidDel="00000000" w:rsidR="00000000" w:rsidRPr="00000000">
              <w:rPr>
                <w:sz w:val="20"/>
                <w:szCs w:val="20"/>
                <w:rtl w:val="0"/>
              </w:rPr>
              <w:t xml:space="preserve"> to class to get this completed. If at home, send a pic of you with the front cover of the book and you with the last page and page number visible.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8">
            <w:pPr>
              <w:widowControl w:val="0"/>
              <w:rPr>
                <w:b w:val="1"/>
                <w:sz w:val="20"/>
                <w:szCs w:val="20"/>
                <w:u w:val="single"/>
              </w:rPr>
            </w:pPr>
            <w:r w:rsidDel="00000000" w:rsidR="00000000" w:rsidRPr="00000000">
              <w:rPr>
                <w:b w:val="1"/>
                <w:sz w:val="20"/>
                <w:szCs w:val="20"/>
                <w:u w:val="single"/>
                <w:rtl w:val="0"/>
              </w:rPr>
              <w:t xml:space="preserve">Pages Read</w:t>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Write this as a range of pages NOT a total.</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Example: 23-103 NOT 80</w:t>
            </w:r>
          </w:p>
          <w:p w:rsidR="00000000" w:rsidDel="00000000" w:rsidP="00000000" w:rsidRDefault="00000000" w:rsidRPr="00000000" w14:paraId="0000000B">
            <w:pPr>
              <w:widowControl w:val="0"/>
              <w:rPr>
                <w:sz w:val="20"/>
                <w:szCs w:val="20"/>
              </w:rPr>
            </w:pPr>
            <w:r w:rsidDel="00000000" w:rsidR="00000000" w:rsidRPr="00000000">
              <w:rPr>
                <w:rtl w:val="0"/>
              </w:rPr>
            </w:r>
          </w:p>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D">
            <w:pPr>
              <w:widowControl w:val="0"/>
              <w:rPr>
                <w:b w:val="1"/>
                <w:sz w:val="20"/>
                <w:szCs w:val="20"/>
                <w:u w:val="single"/>
              </w:rPr>
            </w:pPr>
            <w:r w:rsidDel="00000000" w:rsidR="00000000" w:rsidRPr="00000000">
              <w:rPr>
                <w:b w:val="1"/>
                <w:sz w:val="20"/>
                <w:szCs w:val="20"/>
                <w:u w:val="single"/>
                <w:rtl w:val="0"/>
              </w:rPr>
              <w:t xml:space="preserve">Thoughtful 5-Sentence Summary</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This is where you will write the main plot content from the pages you read for the week.</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Grammar and spelling count.</w:t>
            </w:r>
          </w:p>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1">
            <w:pPr>
              <w:widowControl w:val="0"/>
              <w:rPr>
                <w:b w:val="1"/>
                <w:sz w:val="20"/>
                <w:szCs w:val="20"/>
                <w:u w:val="single"/>
              </w:rPr>
            </w:pPr>
            <w:r w:rsidDel="00000000" w:rsidR="00000000" w:rsidRPr="00000000">
              <w:rPr>
                <w:b w:val="1"/>
                <w:sz w:val="20"/>
                <w:szCs w:val="20"/>
                <w:u w:val="single"/>
                <w:rtl w:val="0"/>
              </w:rPr>
              <w:t xml:space="preserve">Weekly Grade</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This is where Mr. Gibb  will record your grade.</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3">
            <w:pPr>
              <w:widowControl w:val="0"/>
              <w:rPr>
                <w:b w:val="1"/>
                <w:sz w:val="20"/>
                <w:szCs w:val="20"/>
                <w:u w:val="single"/>
              </w:rPr>
            </w:pPr>
            <w:r w:rsidDel="00000000" w:rsidR="00000000" w:rsidRPr="00000000">
              <w:rPr>
                <w:b w:val="1"/>
                <w:sz w:val="20"/>
                <w:szCs w:val="20"/>
                <w:u w:val="single"/>
                <w:rtl w:val="0"/>
              </w:rPr>
              <w:t xml:space="preserve">Running Page Total</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This is where Mr. Gibb  will record your running page total for the quarter and year.</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 Pleasure to Burn</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1 - 74</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74 -</w:t>
            </w:r>
            <w:r w:rsidDel="00000000" w:rsidR="00000000" w:rsidRPr="00000000">
              <w:rPr>
                <w:sz w:val="20"/>
                <w:szCs w:val="20"/>
                <w:rtl w:val="0"/>
              </w:rPr>
              <w:t xml:space="preserve"> 151</w:t>
            </w:r>
            <w:r w:rsidDel="00000000" w:rsidR="00000000" w:rsidRPr="00000000">
              <w:rPr>
                <w:rtl w:val="0"/>
              </w:rPr>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151- 261</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261 - 389</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I am reading A Pleasure to Burn, a continuous story of Fahrenheit 451. In Chapter 1, The Reincarnate, the plot is a man who has no memory of anything whatsoever. He wanders around and runs into another ghost saying that they are brothers. As this mysterious main character tries to reclaim his former life as a human, he finds he is no longer welcome in the world any longer. In Chapter 2 The Pillar of Fire, the year of 2349, bodies are being burnt and cemeteries are being removed. A final corpse arrives to escape the burning and after finding out all the horror books have been burnt, he decides to teach and start a new world and perspective of fear.</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+9/10</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151</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A Pleasure to Burn Chapter 3 the Library a government finds out a library is still here and raids the library to burn books and destroy all literature. Chapter 4 Bright Phoenix the chief of the city comes to an old library to experiment with selecting books and burning them. But an old librarian with strange behavior starts aggravating him and angering him. Chapter 5 The Mad Wizards of Mars The chapters start by some people burning one of the best horror novels down and they get an idea to go to mars. A crew attempts to go to Mars but instead they find a shocking discovery of new life on the planet which is not a fan of what they're doing.  In Chapter 6 Carnival of Madness starts off with a former library owner in a future which a strange demon creature called the macabre after being banished uses stories like horror films to get back on the people who banished him. In Chapter 7 Bonfire, as the end of the world is happening two people are having a phone conversation in which one person is scared and the other is sad about the art that will be lost in the world rather than his own existence.</w:t>
            </w:r>
          </w:p>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In Chapter 8 </w:t>
            </w:r>
            <w:r w:rsidDel="00000000" w:rsidR="00000000" w:rsidRPr="00000000">
              <w:rPr>
                <w:sz w:val="20"/>
                <w:szCs w:val="20"/>
                <w:rtl w:val="0"/>
              </w:rPr>
              <w:t xml:space="preserve">The Cricket of the Hearth</w:t>
            </w:r>
            <w:r w:rsidDel="00000000" w:rsidR="00000000" w:rsidRPr="00000000">
              <w:rPr>
                <w:sz w:val="20"/>
                <w:szCs w:val="20"/>
                <w:rtl w:val="0"/>
              </w:rPr>
              <w:t xml:space="preserve">, a couple realizes that the government has been spying on them for a while now. When they find this out over time slowly their relationship starts breaking off leaving them broken without the other. </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4">
            <w:pPr>
              <w:widowControl w:val="0"/>
              <w:rPr>
                <w:sz w:val="20"/>
                <w:szCs w:val="20"/>
              </w:rPr>
            </w:pPr>
            <w:r w:rsidDel="00000000" w:rsidR="00000000" w:rsidRPr="00000000">
              <w:rPr>
                <w:rtl w:val="0"/>
              </w:rPr>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A Pleasure to Burn In Chapter 9 The Pedestrian, A person decides to take a walk but instead he gets in trouble for taking a walk. In Chapter 10 The Garbage Collector, a garbage collector </w:t>
            </w:r>
            <w:r w:rsidDel="00000000" w:rsidR="00000000" w:rsidRPr="00000000">
              <w:rPr>
                <w:sz w:val="20"/>
                <w:szCs w:val="20"/>
                <w:rtl w:val="0"/>
              </w:rPr>
              <w:t xml:space="preserve">collecting</w:t>
            </w:r>
            <w:r w:rsidDel="00000000" w:rsidR="00000000" w:rsidRPr="00000000">
              <w:rPr>
                <w:sz w:val="20"/>
                <w:szCs w:val="20"/>
                <w:rtl w:val="0"/>
              </w:rPr>
              <w:t xml:space="preserve"> garbage all the time gets an update that his job will be even worse. Now that he has to clean up bodies. In Chapter 11 The Smile, A small child whois very young is waiting in line for a turn to see a really weird entertainment kind of show involving the Mona Lisa. In Chapter 12 Long After Midnight, it's basically a short story of a version that becomes Fahrenheit 451. Here is the long version: people try to find a rare ancient artifact on a post-apocalyptic Mars that grants the user whatever it wishes, with everyone who has tried and</w:t>
            </w:r>
            <w:r w:rsidDel="00000000" w:rsidR="00000000" w:rsidRPr="00000000">
              <w:rPr>
                <w:sz w:val="20"/>
                <w:szCs w:val="20"/>
                <w:rtl w:val="0"/>
              </w:rPr>
              <w:t xml:space="preserve"> failed.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A">
            <w:pPr>
              <w:widowControl w:val="0"/>
              <w:rPr>
                <w:sz w:val="20"/>
                <w:szCs w:val="20"/>
              </w:rPr>
            </w:pPr>
            <w:r w:rsidDel="00000000" w:rsidR="00000000" w:rsidRPr="00000000">
              <w:rPr>
                <w:rtl w:val="0"/>
              </w:rPr>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 Pleasure to Burn Chapter 13 The Firemen, is basically another version of the story</w:t>
            </w:r>
            <w:commentRangeStart w:id="0"/>
            <w:r w:rsidDel="00000000" w:rsidR="00000000" w:rsidRPr="00000000">
              <w:rPr>
                <w:sz w:val="20"/>
                <w:szCs w:val="20"/>
                <w:rtl w:val="0"/>
              </w:rPr>
              <w:t xml:space="preserve"> Fahrenheit 451. </w:t>
            </w:r>
            <w:commentRangeEnd w:id="0"/>
            <w:r w:rsidDel="00000000" w:rsidR="00000000" w:rsidRPr="00000000">
              <w:commentReference w:id="0"/>
            </w:r>
            <w:r w:rsidDel="00000000" w:rsidR="00000000" w:rsidRPr="00000000">
              <w:rPr>
                <w:sz w:val="20"/>
                <w:szCs w:val="20"/>
                <w:rtl w:val="0"/>
              </w:rPr>
              <w:t xml:space="preserve">Chapter 14 The Dragon who ate his Tail. A couple are having a great time and they want to take a vacation. Except they want to take a time travel vacation and after discussing it and realize it would be hard to do. In Chapter 15 Sometime Before Dawn, another couple but this couple is a strange one is observed by a neighbor noticing everything they do. In Chapter 16  To the Future, a couple takes a time traveling vacation to avoid the reality they live in while a group of people try to stop them from </w:t>
            </w:r>
            <w:commentRangeStart w:id="1"/>
            <w:r w:rsidDel="00000000" w:rsidR="00000000" w:rsidRPr="00000000">
              <w:rPr>
                <w:sz w:val="20"/>
                <w:szCs w:val="20"/>
                <w:rtl w:val="0"/>
              </w:rPr>
              <w:t xml:space="preserve">escaping.</w:t>
            </w:r>
            <w:commentRangeEnd w:id="1"/>
            <w:r w:rsidDel="00000000" w:rsidR="00000000" w:rsidRPr="00000000">
              <w:commentReference w:id="1"/>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F">
            <w:pPr>
              <w:widowControl w:val="0"/>
              <w:rPr>
                <w:sz w:val="20"/>
                <w:szCs w:val="20"/>
              </w:rPr>
            </w:pPr>
            <w:ins w:author="Briant Gibb" w:id="0" w:date="2023-09-13T18:32:58Z">
              <w:r w:rsidDel="00000000" w:rsidR="00000000" w:rsidRPr="00000000">
                <w:rPr>
                  <w:sz w:val="20"/>
                  <w:szCs w:val="20"/>
                  <w:rtl w:val="0"/>
                </w:rPr>
                <w:t xml:space="preserve">+10/10</w:t>
              </w:r>
            </w:ins>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30">
            <w:pPr>
              <w:widowControl w:val="0"/>
              <w:rPr>
                <w:sz w:val="20"/>
                <w:szCs w:val="20"/>
              </w:rPr>
            </w:pPr>
            <w:ins w:author="Briant Gibb" w:id="1" w:date="2023-09-13T18:32:07Z">
              <w:r w:rsidDel="00000000" w:rsidR="00000000" w:rsidRPr="00000000">
                <w:rPr>
                  <w:sz w:val="20"/>
                  <w:szCs w:val="20"/>
                  <w:rtl w:val="0"/>
                </w:rPr>
                <w:t xml:space="preserve">389</w:t>
              </w:r>
            </w:ins>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sectPr>
      <w:pgSz w:h="12240" w:w="15840" w:orient="landscape"/>
      <w:pgMar w:bottom="720" w:top="72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t Gibb" w:id="0" w:date="2023-09-13T18:32:29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underline or italicize book titles</w:t>
      </w:r>
    </w:p>
  </w:comment>
  <w:comment w:author="Briant Gibb" w:id="1" w:date="2023-09-13T18:32:5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an intriguing story;  Nice job on your summary; you capture the main plot of this segment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