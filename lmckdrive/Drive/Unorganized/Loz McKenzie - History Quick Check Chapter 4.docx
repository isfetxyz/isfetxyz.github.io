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History Quick Check Chapter 4</w:t>
        <w:tab/>
        <w:tab/>
        <w:tab/>
        <w:t xml:space="preserve">     Name__Loz__________________________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Word Bank </w:t>
      </w:r>
      <w:r w:rsidDel="00000000" w:rsidR="00000000" w:rsidRPr="00000000">
        <w:rPr>
          <w:rtl w:val="0"/>
        </w:rPr>
        <w:t xml:space="preserve">  </w:t>
        <w:tab/>
        <w:t xml:space="preserve"> malaria </w:t>
        <w:tab/>
        <w:t xml:space="preserve">  typhoid   </w:t>
        <w:tab/>
        <w:t xml:space="preserve">   incompetent   </w:t>
        <w:tab/>
        <w:t xml:space="preserve"> yeoman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Choose words from the word bank to complete the sentences. One word is not used at all.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Mosquitoes carried germs that spread ___</w:t>
      </w:r>
      <w:r w:rsidDel="00000000" w:rsidR="00000000" w:rsidRPr="00000000">
        <w:rPr>
          <w:b w:val="1"/>
          <w:rtl w:val="0"/>
        </w:rPr>
        <w:t xml:space="preserve">malaria</w:t>
      </w:r>
      <w:r w:rsidDel="00000000" w:rsidR="00000000" w:rsidRPr="00000000">
        <w:rPr>
          <w:rtl w:val="0"/>
        </w:rPr>
        <w:t xml:space="preserve">___________________ among the settlers at Jamestown.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two leaders of Jamestown were____</w:t>
      </w:r>
      <w:r w:rsidDel="00000000" w:rsidR="00000000" w:rsidRPr="00000000">
        <w:rPr>
          <w:b w:val="1"/>
          <w:rtl w:val="0"/>
        </w:rPr>
        <w:t xml:space="preserve">incompetent</w:t>
      </w:r>
      <w:r w:rsidDel="00000000" w:rsidR="00000000" w:rsidRPr="00000000">
        <w:rPr>
          <w:rtl w:val="0"/>
        </w:rPr>
        <w:t xml:space="preserve">_____________________ men who had little ability.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Settlers brought the _____</w:t>
      </w:r>
      <w:r w:rsidDel="00000000" w:rsidR="00000000" w:rsidRPr="00000000">
        <w:rPr>
          <w:b w:val="1"/>
          <w:rtl w:val="0"/>
        </w:rPr>
        <w:t xml:space="preserve">typhoid</w:t>
      </w:r>
      <w:r w:rsidDel="00000000" w:rsidR="00000000" w:rsidRPr="00000000">
        <w:rPr>
          <w:rtl w:val="0"/>
        </w:rPr>
        <w:t xml:space="preserve">__________________ fever germ from England to the colony.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Jamestown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came?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point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several possible answers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Explorers from England including a man named John Smith.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did they arrive?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 and year - 1 point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of 1607.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did they settle?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point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explorers settled in Jamestown.</w:t>
            </w:r>
            <w:ins w:author="Josiann Trainor" w:id="0" w:date="2020-08-28T19:25:28Z">
              <w:r w:rsidDel="00000000" w:rsidR="00000000" w:rsidRPr="00000000">
                <w:rPr>
                  <w:b w:val="1"/>
                  <w:rtl w:val="0"/>
                </w:rPr>
                <w:t xml:space="preserve"> Or Chesapeake Bay - o.k.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did they come?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three reasons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points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reason they came was to get gold.  Another reason they came was to look for a river or passage that would lead to China and Japan.  The final reason they came was to find others ways to make money on this unknown continent.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did they find?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three examples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points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thing they found was oysters.  Another thing they found was pearls.  The final thing they found was grapevines.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problems did they have?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three problems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points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problem they had was that the mosquitoes drove the </w:t>
            </w:r>
            <w:r w:rsidDel="00000000" w:rsidR="00000000" w:rsidRPr="00000000">
              <w:rPr>
                <w:b w:val="1"/>
                <w:rtl w:val="0"/>
              </w:rPr>
              <w:t xml:space="preserve">settlers crazy.</w:t>
            </w:r>
            <w:r w:rsidDel="00000000" w:rsidR="00000000" w:rsidRPr="00000000">
              <w:rPr>
                <w:b w:val="1"/>
                <w:rtl w:val="0"/>
              </w:rPr>
              <w:t xml:space="preserve">  Another problem they had was some people </w:t>
            </w:r>
            <w:r w:rsidDel="00000000" w:rsidR="00000000" w:rsidRPr="00000000">
              <w:rPr>
                <w:b w:val="1"/>
                <w:rtl w:val="0"/>
              </w:rPr>
              <w:t xml:space="preserve">starved</w:t>
            </w:r>
            <w:r w:rsidDel="00000000" w:rsidR="00000000" w:rsidRPr="00000000">
              <w:rPr>
                <w:b w:val="1"/>
                <w:rtl w:val="0"/>
              </w:rPr>
              <w:t xml:space="preserve"> of food.  The final problem was Indians killed them.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