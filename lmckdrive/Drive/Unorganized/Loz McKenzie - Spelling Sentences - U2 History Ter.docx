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There was a flotilla of boats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 realm is such a great kingdom of study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It is such an abiding time while we are in the plane.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There were a lot of</w:t>
      </w:r>
      <w:commentRangeStart w:id="0"/>
      <w:r w:rsidDel="00000000" w:rsidR="00000000" w:rsidRPr="00000000">
        <w:rPr>
          <w:rtl w:val="0"/>
        </w:rPr>
        <w:t xml:space="preserve"> Massacure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today when we were looking down.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When we were at the carnival there was a lot of dispute.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My family and I watched a person being held hostage.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There was a lot of tidewater in the ocean.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In school I learned about the Native American leader</w:t>
      </w:r>
      <w:ins w:author="Josiann Trainor" w:id="0" w:date="2020-10-01T01:08:28Z">
        <w:r w:rsidDel="00000000" w:rsidR="00000000" w:rsidRPr="00000000">
          <w:rPr>
            <w:rFonts w:ascii="Roboto" w:cs="Roboto" w:eastAsia="Roboto" w:hAnsi="Roboto"/>
            <w:color w:val="222222"/>
            <w:highlight w:val="white"/>
            <w:rtl w:val="0"/>
          </w:rPr>
          <w:t xml:space="preserve">, also known as a sachem</w:t>
        </w:r>
      </w:ins>
      <w:del w:author="Josiann Trainor" w:id="0" w:date="2020-10-01T01:08:28Z">
        <w:r w:rsidDel="00000000" w:rsidR="00000000" w:rsidRPr="00000000">
          <w:rPr>
            <w:rFonts w:ascii="Roboto" w:cs="Roboto" w:eastAsia="Roboto" w:hAnsi="Roboto"/>
            <w:color w:val="222222"/>
            <w:highlight w:val="white"/>
            <w:rtl w:val="0"/>
          </w:rPr>
          <w:delText xml:space="preserve"> Sachem</w:delText>
        </w:r>
      </w:del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I saw tobacco everywhere on my favorite show.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At the mines there were indentured servants.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I was enslaved to do whatever my master said. 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There was a lot of aristocracy in the courtroom.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iann Trainor" w:id="0" w:date="2020-10-01T01:08:19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 - spelled correctly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don't capitalize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