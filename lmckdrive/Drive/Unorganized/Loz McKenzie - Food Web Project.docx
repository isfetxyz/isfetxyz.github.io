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Food Web Project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Due Tuesday September 15th 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Goal: Create a food web based on a chosen ecosystem, with at least 3 food chains that interlock.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Helpful Websites: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Grassland Biome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http://www.ducksters.com/science/ecosystems/grasslands_biome.php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Desert Biome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http://www.ducksters.com/science/ecosystems/desert_biome.php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Marine Biome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http://www.ducksters.com/science/ecosystems/marine_biome.php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Forest Biome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http://www.ducksters.com/science/ecosystems/marine_biome.php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Food chains and Food Web: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https://www.ducksters.com/science/ecosystems/food_chain_and_web.php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food chains that interlock to create a food web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least 1 labeled decomposer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Labeled consumers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Labeled producers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arrows to show the direction of energy from one item to the next. Some items may have more than one arrow coming to it or leaving from 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Detailed descriptions of each item. State the name of the item. Include if this item is an omnivore, herbivore, or carnivore. This would also be a great place to include if your item is a decomposer, consumer, or producer. Is it living or </w:t>
      </w:r>
      <w:r w:rsidDel="00000000" w:rsidR="00000000" w:rsidRPr="00000000">
        <w:rPr>
          <w:rtl w:val="0"/>
        </w:rPr>
        <w:t xml:space="preserve">non-living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Works Cited page (or any pictures and information you use)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Below are some suggested ways to present.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Google Slideshow, Poster, Googledoc, Mobile, Diorama, Brochure, or other ideas approved by Mrs. Kenney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Food Web Project Rubric </w:t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160"/>
        <w:gridCol w:w="2445"/>
        <w:gridCol w:w="1470"/>
        <w:gridCol w:w="1755"/>
        <w:gridCol w:w="1485"/>
        <w:tblGridChange w:id="0">
          <w:tblGrid>
            <w:gridCol w:w="1440"/>
            <w:gridCol w:w="2160"/>
            <w:gridCol w:w="2445"/>
            <w:gridCol w:w="1470"/>
            <w:gridCol w:w="1755"/>
            <w:gridCol w:w="1485"/>
          </w:tblGrid>
        </w:tblGridChange>
      </w:tblGrid>
      <w:tr>
        <w:trPr>
          <w:cantSplit w:val="0"/>
          <w:tblHeader w:val="0"/>
          <w:trPrChange w:author="Elizabeth Kenney" w:id="0" w:date="2020-09-28T20:15:01Z">
            <w:trPr>
              <w:cantSplit w:val="0"/>
              <w:tblHeader w:val="0"/>
            </w:trPr>
          </w:trPrChange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Points </w:t>
            </w:r>
          </w:p>
        </w:tc>
      </w:tr>
      <w:tr>
        <w:trPr>
          <w:cantSplit w:val="0"/>
          <w:tblHeader w:val="0"/>
          <w:trPrChange w:author="Elizabeth Kenney" w:id="0" w:date="2020-09-28T20:15:01Z">
            <w:trPr>
              <w:cantSplit w:val="0"/>
              <w:tblHeader w:val="0"/>
            </w:trPr>
          </w:trPrChange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Web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includes 3 food chains that create an interlocking food web. This food web includes producers, consumers, and decomposers.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created 3 food chains but they do not interlock to create a food web. It is apparent the student did not understand the difference between a food web and food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only used two apparent food chains to create a food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has two food chains but they do not form a food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only has one food chain.</w:t>
            </w:r>
          </w:p>
        </w:tc>
      </w:tr>
      <w:tr>
        <w:trPr>
          <w:cantSplit w:val="0"/>
          <w:tblHeader w:val="0"/>
          <w:trPrChange w:author="Elizabeth Kenney" w:id="0" w:date="2020-09-28T20:15:01Z">
            <w:trPr>
              <w:cantSplit w:val="0"/>
              <w:tblHeader w:val="0"/>
            </w:trPr>
          </w:trPrChange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Ecosystem to Biome Accuracy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created an ecosystem in the proper biome. All of the animals belong in that biome and could be found in that ecosystem.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created an ecosystem that is mostly correct for the biome. There is 1 animal that does not belong.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has 2 animals that do not belong in that particular ecosystem.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has 3-4 animals that do not belong in that particular ecosystem.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has more than 4 animals that do not belong in that particular ecosystem.</w:t>
            </w:r>
          </w:p>
        </w:tc>
      </w:tr>
      <w:tr>
        <w:trPr>
          <w:cantSplit w:val="0"/>
          <w:tblHeader w:val="0"/>
          <w:trPrChange w:author="Elizabeth Kenney" w:id="0" w:date="2020-09-28T20:15:01Z">
            <w:trPr>
              <w:cantSplit w:val="0"/>
              <w:tblHeader w:val="0"/>
            </w:trPr>
          </w:trPrChange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at least 9 visuals in the project that help express core content.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used 9 visuals but they do not help enhance the project.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used 5 visuals.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only used 2 visuals.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no visuals.</w:t>
            </w:r>
          </w:p>
        </w:tc>
      </w:tr>
      <w:tr>
        <w:trPr>
          <w:cantSplit w:val="0"/>
          <w:tblHeader w:val="0"/>
          <w:trPrChange w:author="Elizabeth Kenney" w:id="0" w:date="2020-09-28T20:15:01Z">
            <w:trPr>
              <w:cantSplit w:val="0"/>
              <w:tblHeader w:val="0"/>
            </w:trPr>
          </w:trPrChange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animal has a description with it, that tells what the animal eats and labels it as a producer, consumer, or decomposer.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animals have a description but there is some information missing.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animals have descriptions but not 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descriptions are very vague and do not explain vocabulary words. The descriptions are more like labels.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does not label or describe at all.</w:t>
            </w:r>
          </w:p>
        </w:tc>
      </w:tr>
      <w:tr>
        <w:trPr>
          <w:cantSplit w:val="0"/>
          <w:tblHeader w:val="0"/>
          <w:trPrChange w:author="Elizabeth Kenney" w:id="0" w:date="2020-09-28T20:15:01Z">
            <w:trPr>
              <w:cantSplit w:val="0"/>
              <w:tblHeader w:val="0"/>
            </w:trPr>
          </w:trPrChange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 Accuracy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facts are accurate and the student cites his or her 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facts are accurate. OR The student cites his or her 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one inaccuracy and the student cites his or her 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3-4 facts that are mistaken.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more than 4 inaccurate facts. </w:t>
            </w:r>
          </w:p>
        </w:tc>
      </w:tr>
      <w:tr>
        <w:trPr>
          <w:cantSplit w:val="0"/>
          <w:tblHeader w:val="0"/>
          <w:trPrChange w:author="Elizabeth Kenney" w:id="0" w:date="2020-09-28T20:15:01Z">
            <w:trPr>
              <w:cantSplit w:val="0"/>
              <w:tblHeader w:val="0"/>
            </w:trPr>
          </w:trPrChange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Spelling and Grammar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no spelling or grammar mistakes.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only 1 spelling or grammar mistake.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2-4 spelling or grammar mistakes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4-5 spelling or grammar mistakes.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Elizabeth Kenney" w:id="0" w:date="2020-09-28T20:15:01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more than 5 spelling mistakes.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Total: ____</w:t>
      </w:r>
      <w:ins w:author="Elizabeth Kenney" w:id="1" w:date="2020-09-28T20:15:04Z">
        <w:r w:rsidDel="00000000" w:rsidR="00000000" w:rsidRPr="00000000">
          <w:rPr>
            <w:rtl w:val="0"/>
          </w:rPr>
          <w:t xml:space="preserve">30</w:t>
        </w:r>
      </w:ins>
      <w:r w:rsidDel="00000000" w:rsidR="00000000" w:rsidRPr="00000000">
        <w:rPr>
          <w:rtl w:val="0"/>
        </w:rPr>
        <w:t xml:space="preserve">__ /30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ucksters.com/science/ecosystems/food_chain_and_web.php" TargetMode="External"/><Relationship Id="rId9" Type="http://schemas.openxmlformats.org/officeDocument/2006/relationships/hyperlink" Target="http://www.ducksters.com/science/ecosystems/marine_biome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ucksters.com/science/ecosystems/grasslands_biome.php" TargetMode="External"/><Relationship Id="rId7" Type="http://schemas.openxmlformats.org/officeDocument/2006/relationships/hyperlink" Target="http://www.ducksters.com/science/ecosystems/desert_biome.php" TargetMode="External"/><Relationship Id="rId8" Type="http://schemas.openxmlformats.org/officeDocument/2006/relationships/hyperlink" Target="http://www.ducksters.com/science/ecosystems/marine_bi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