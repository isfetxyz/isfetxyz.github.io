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sz w:val="34"/>
          <w:szCs w:val="34"/>
          <w:rtl w:val="0"/>
        </w:rPr>
        <w:t xml:space="preserve">The Witch of Blackbird Pond </w:t>
        <w:tab/>
      </w:r>
      <w:r w:rsidDel="00000000" w:rsidR="00000000" w:rsidRPr="00000000">
        <w:rPr>
          <w:rFonts w:ascii="Cabin" w:cs="Cabin" w:eastAsia="Cabin" w:hAnsi="Cabin"/>
          <w:rtl w:val="0"/>
        </w:rPr>
        <w:tab/>
        <w:t xml:space="preserve">16 points</w:t>
        <w:tab/>
        <w:tab/>
        <w:tab/>
        <w:t xml:space="preserve">Name___Loz_______________</w:t>
      </w:r>
    </w:p>
    <w:p w:rsidR="00000000" w:rsidDel="00000000" w:rsidP="00000000" w:rsidRDefault="00000000" w:rsidRPr="00000000" w14:paraId="0000000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Chapters 9-10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bin" w:cs="Cabin" w:eastAsia="Cabin" w:hAnsi="Cabin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Answer #1- 7 with a short answer.</w:t>
      </w:r>
    </w:p>
    <w:p w:rsidR="00000000" w:rsidDel="00000000" w:rsidP="00000000" w:rsidRDefault="00000000" w:rsidRPr="00000000" w14:paraId="0000000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How does Kit like teaching? ___Kits thought that her days at the dame school were the pleasantist she had known in Connecticut._________________________________________________________</w:t>
      </w:r>
    </w:p>
    <w:p w:rsidR="00000000" w:rsidDel="00000000" w:rsidP="00000000" w:rsidRDefault="00000000" w:rsidRPr="00000000" w14:paraId="00000007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How did Kit decide to teach the story of the Good Samaritan? ___Kit made the lesson a play.________________________________</w:t>
      </w:r>
    </w:p>
    <w:p w:rsidR="00000000" w:rsidDel="00000000" w:rsidP="00000000" w:rsidRDefault="00000000" w:rsidRPr="00000000" w14:paraId="00000009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              _________________________________________________________________________________</w:t>
      </w:r>
    </w:p>
    <w:p w:rsidR="00000000" w:rsidDel="00000000" w:rsidP="00000000" w:rsidRDefault="00000000" w:rsidRPr="00000000" w14:paraId="0000000B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What happened to Kit’s school?______The school was shut down by Mr. Eleazer Kimberley the schoolmaster and the Reverend John Woodbridge. ___________________________________________________</w:t>
      </w:r>
    </w:p>
    <w:p w:rsidR="00000000" w:rsidDel="00000000" w:rsidP="00000000" w:rsidRDefault="00000000" w:rsidRPr="00000000" w14:paraId="0000000D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Why did Kit go to the meadow?___Kit went to meadow because she was upset.______________________________________________________</w:t>
      </w:r>
    </w:p>
    <w:p w:rsidR="00000000" w:rsidDel="00000000" w:rsidP="00000000" w:rsidRDefault="00000000" w:rsidRPr="00000000" w14:paraId="0000000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Who came to see her?____Hannah Tupper. ____________________________________________________________</w:t>
      </w:r>
    </w:p>
    <w:p w:rsidR="00000000" w:rsidDel="00000000" w:rsidP="00000000" w:rsidRDefault="00000000" w:rsidRPr="00000000" w14:paraId="0000001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How did Kit feel in Hannah’s house? </w:t>
      </w:r>
      <w:r w:rsidDel="00000000" w:rsidR="00000000" w:rsidRPr="00000000">
        <w:rPr>
          <w:rFonts w:ascii="Cabin" w:cs="Cabin" w:eastAsia="Cabin" w:hAnsi="Cabin"/>
          <w:u w:val="single"/>
          <w:rtl w:val="0"/>
        </w:rPr>
        <w:t xml:space="preserve">List 2 feelings</w:t>
      </w:r>
      <w:r w:rsidDel="00000000" w:rsidR="00000000" w:rsidRPr="00000000">
        <w:rPr>
          <w:rFonts w:ascii="Cabin" w:cs="Cabin" w:eastAsia="Cabin" w:hAnsi="Cabin"/>
          <w:rtl w:val="0"/>
        </w:rPr>
        <w:t xml:space="preserve">.</w:t>
      </w:r>
      <w:r w:rsidDel="00000000" w:rsidR="00000000" w:rsidRPr="00000000">
        <w:rPr>
          <w:rFonts w:ascii="Cabin" w:cs="Cabin" w:eastAsia="Cabin" w:hAnsi="Cabin"/>
          <w:rtl w:val="0"/>
        </w:rPr>
        <w:t xml:space="preserve">_____Suprised and happy.______________________________________</w:t>
      </w:r>
    </w:p>
    <w:p w:rsidR="00000000" w:rsidDel="00000000" w:rsidP="00000000" w:rsidRDefault="00000000" w:rsidRPr="00000000" w14:paraId="00000013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How did she feel about living in Connecticut? </w:t>
      </w:r>
      <w:r w:rsidDel="00000000" w:rsidR="00000000" w:rsidRPr="00000000">
        <w:rPr>
          <w:rFonts w:ascii="Cabin" w:cs="Cabin" w:eastAsia="Cabin" w:hAnsi="Cabin"/>
          <w:u w:val="single"/>
          <w:rtl w:val="0"/>
        </w:rPr>
        <w:t xml:space="preserve">Why</w:t>
      </w:r>
      <w:r w:rsidDel="00000000" w:rsidR="00000000" w:rsidRPr="00000000">
        <w:rPr>
          <w:rFonts w:ascii="Cabin" w:cs="Cabin" w:eastAsia="Cabin" w:hAnsi="Cabin"/>
          <w:rtl w:val="0"/>
        </w:rPr>
        <w:t xml:space="preserve">?</w:t>
      </w:r>
      <w:r w:rsidDel="00000000" w:rsidR="00000000" w:rsidRPr="00000000">
        <w:rPr>
          <w:rFonts w:ascii="Cabin" w:cs="Cabin" w:eastAsia="Cabin" w:hAnsi="Cabin"/>
          <w:rtl w:val="0"/>
        </w:rPr>
        <w:t xml:space="preserve">____She hates living in connecticut because she feels like she doesn't belong here and no one wants her.______________________________________</w:t>
      </w:r>
    </w:p>
    <w:p w:rsidR="00000000" w:rsidDel="00000000" w:rsidP="00000000" w:rsidRDefault="00000000" w:rsidRPr="00000000" w14:paraId="0000001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              _________________________________________________________________________________</w:t>
      </w:r>
    </w:p>
    <w:p w:rsidR="00000000" w:rsidDel="00000000" w:rsidP="00000000" w:rsidRDefault="00000000" w:rsidRPr="00000000" w14:paraId="00000017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b w:val="1"/>
          <w:rtl w:val="0"/>
        </w:rPr>
        <w:t xml:space="preserve">Chapter 10 </w:t>
        <w:tab/>
      </w:r>
      <w:r w:rsidDel="00000000" w:rsidR="00000000" w:rsidRPr="00000000">
        <w:rPr>
          <w:rFonts w:ascii="Cabin" w:cs="Cabin" w:eastAsia="Cabin" w:hAnsi="Cabin"/>
          <w:rtl w:val="0"/>
        </w:rPr>
        <w:t xml:space="preserve">Use </w:t>
      </w:r>
      <w:r w:rsidDel="00000000" w:rsidR="00000000" w:rsidRPr="00000000">
        <w:rPr>
          <w:rFonts w:ascii="Cabin" w:cs="Cabin" w:eastAsia="Cabin" w:hAnsi="Cabin"/>
          <w:u w:val="single"/>
          <w:rtl w:val="0"/>
        </w:rPr>
        <w:t xml:space="preserve">complete sentences</w:t>
      </w:r>
      <w:r w:rsidDel="00000000" w:rsidR="00000000" w:rsidRPr="00000000">
        <w:rPr>
          <w:rFonts w:ascii="Cabin" w:cs="Cabin" w:eastAsia="Cabin" w:hAnsi="Cabin"/>
          <w:rtl w:val="0"/>
        </w:rPr>
        <w:t xml:space="preserve"> to answer the following questions.</w:t>
      </w:r>
    </w:p>
    <w:p w:rsidR="00000000" w:rsidDel="00000000" w:rsidP="00000000" w:rsidRDefault="00000000" w:rsidRPr="00000000" w14:paraId="00000019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Why did Kit go to speak with Mr. Kimberly?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2 points 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abin" w:cs="Cabin" w:eastAsia="Cabin" w:hAnsi="Cabin"/>
          <w:rtl w:val="0"/>
        </w:rPr>
        <w:t xml:space="preserve">Kit went to speak with Mr. Kimberly because she wanted to try to get him to give her one more chance.</w:t>
      </w:r>
      <w:ins w:author="Josiann Trainor" w:id="0" w:date="2020-11-05T21:08:30Z">
        <w:r w:rsidDel="00000000" w:rsidR="00000000" w:rsidRPr="00000000">
          <w:rPr>
            <w:rFonts w:ascii="Cabin" w:cs="Cabin" w:eastAsia="Cabin" w:hAnsi="Cabin"/>
            <w:rtl w:val="0"/>
          </w:rPr>
          <w:t xml:space="preserve">to teach school.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Why does Hannah pay fines?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2 points</w:t>
      </w:r>
    </w:p>
    <w:p w:rsidR="00000000" w:rsidDel="00000000" w:rsidP="00000000" w:rsidRDefault="00000000" w:rsidRPr="00000000" w14:paraId="00000024">
      <w:pPr>
        <w:pageBreakBefore w:val="0"/>
        <w:ind w:left="720" w:firstLine="0"/>
        <w:rPr>
          <w:rFonts w:ascii="Cabin" w:cs="Cabin" w:eastAsia="Cabin" w:hAnsi="Cabin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 Hannah pays fines for not going to church.</w:t>
      </w:r>
    </w:p>
    <w:p w:rsidR="00000000" w:rsidDel="00000000" w:rsidP="00000000" w:rsidRDefault="00000000" w:rsidRPr="00000000" w14:paraId="00000025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"/>
        </w:numPr>
        <w:ind w:left="720" w:hanging="360"/>
        <w:rPr>
          <w:rFonts w:ascii="Cabin" w:cs="Cabin" w:eastAsia="Cabin" w:hAnsi="Cabin"/>
          <w:u w:val="none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Who is Hannah’s seafaring friend, and what did he Bring Hannah? </w:t>
      </w:r>
      <w:r w:rsidDel="00000000" w:rsidR="00000000" w:rsidRPr="00000000">
        <w:rPr>
          <w:rFonts w:ascii="Cabin" w:cs="Cabin" w:eastAsia="Cabin" w:hAnsi="Cabin"/>
          <w:sz w:val="18"/>
          <w:szCs w:val="18"/>
          <w:rtl w:val="0"/>
        </w:rPr>
        <w:t xml:space="preserve">3 points</w:t>
      </w:r>
    </w:p>
    <w:p w:rsidR="00000000" w:rsidDel="00000000" w:rsidP="00000000" w:rsidRDefault="00000000" w:rsidRPr="00000000" w14:paraId="0000002C">
      <w:pPr>
        <w:pageBreakBefore w:val="0"/>
        <w:ind w:left="720" w:firstLine="0"/>
        <w:rPr>
          <w:rFonts w:ascii="Cabin" w:cs="Cabin" w:eastAsia="Cabin" w:hAnsi="Cabin"/>
          <w:sz w:val="26"/>
          <w:szCs w:val="26"/>
        </w:rPr>
      </w:pPr>
      <w:r w:rsidDel="00000000" w:rsidR="00000000" w:rsidRPr="00000000">
        <w:rPr>
          <w:rFonts w:ascii="Cabin" w:cs="Cabin" w:eastAsia="Cabin" w:hAnsi="Cabin"/>
          <w:rtl w:val="0"/>
        </w:rPr>
        <w:t xml:space="preserve">Hannah’s seafaring friend is Nathaniel Eaton.  Nat brought Hannah a keg of fine Barbados molasses.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0" w:firstLine="0"/>
        <w:rPr>
          <w:rFonts w:ascii="Cabin" w:cs="Cabin" w:eastAsia="Cabin" w:hAnsi="Cabi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bi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bin-regular.ttf"/><Relationship Id="rId2" Type="http://schemas.openxmlformats.org/officeDocument/2006/relationships/font" Target="fonts/Cabin-bold.ttf"/><Relationship Id="rId3" Type="http://schemas.openxmlformats.org/officeDocument/2006/relationships/font" Target="fonts/Cabin-italic.ttf"/><Relationship Id="rId4" Type="http://schemas.openxmlformats.org/officeDocument/2006/relationships/font" Target="fonts/Cabi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