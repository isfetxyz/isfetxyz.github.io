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28"/>
          <w:szCs w:val="28"/>
          <w:rtl w:val="0"/>
        </w:rPr>
        <w:t xml:space="preserve">The Declaration of Independence</w:t>
      </w:r>
      <w:r w:rsidDel="00000000" w:rsidR="00000000" w:rsidRPr="00000000">
        <w:rPr>
          <w:sz w:val="28"/>
          <w:szCs w:val="28"/>
          <w:rtl w:val="0"/>
        </w:rPr>
        <w:tab/>
      </w:r>
      <w:r w:rsidDel="00000000" w:rsidR="00000000" w:rsidRPr="00000000">
        <w:rPr>
          <w:rtl w:val="0"/>
        </w:rPr>
        <w:t xml:space="preserve">12 points</w:t>
        <w:tab/>
        <w:t xml:space="preserve">            </w:t>
        <w:tab/>
        <w:tab/>
        <w:tab/>
        <w:tab/>
        <w:tab/>
        <w:t xml:space="preserve">Name____Loz____________________</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Facts</w:t>
            </w:r>
            <w:r w:rsidDel="00000000" w:rsidR="00000000" w:rsidRPr="00000000">
              <w:rPr>
                <w:rtl w:val="0"/>
              </w:rPr>
              <w:t xml:space="preserve"> - write at least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Questions</w:t>
            </w:r>
            <w:r w:rsidDel="00000000" w:rsidR="00000000" w:rsidRPr="00000000">
              <w:rPr>
                <w:rtl w:val="0"/>
              </w:rPr>
              <w:t xml:space="preserve"> - write at least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Responses</w:t>
            </w:r>
            <w:r w:rsidDel="00000000" w:rsidR="00000000" w:rsidRPr="00000000">
              <w:rPr>
                <w:rtl w:val="0"/>
              </w:rPr>
              <w:t xml:space="preserve"> - write at least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08">
            <w:pPr>
              <w:pageBreakBefore w:val="0"/>
              <w:widowControl w:val="0"/>
              <w:numPr>
                <w:ilvl w:val="0"/>
                <w:numId w:val="8"/>
              </w:numPr>
              <w:spacing w:line="240" w:lineRule="auto"/>
              <w:ind w:left="720" w:hanging="360"/>
            </w:pPr>
            <w:r w:rsidDel="00000000" w:rsidR="00000000" w:rsidRPr="00000000">
              <w:rPr>
                <w:rtl w:val="0"/>
              </w:rPr>
              <w:t xml:space="preserve"> One fact is that American colonists had been at war with Britain for 14 months.</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r>
          </w:p>
          <w:p w:rsidR="00000000" w:rsidDel="00000000" w:rsidP="00000000" w:rsidRDefault="00000000" w:rsidRPr="00000000" w14:paraId="0000000E">
            <w:pPr>
              <w:pageBreakBefore w:val="0"/>
              <w:widowControl w:val="0"/>
              <w:numPr>
                <w:ilvl w:val="0"/>
                <w:numId w:val="6"/>
              </w:numPr>
              <w:spacing w:line="240" w:lineRule="auto"/>
              <w:ind w:left="720" w:hanging="360"/>
            </w:pPr>
            <w:r w:rsidDel="00000000" w:rsidR="00000000" w:rsidRPr="00000000">
              <w:rPr>
                <w:rtl w:val="0"/>
              </w:rPr>
              <w:t xml:space="preserve">The second fact is congress asked 33 year old Thomas Jefferson of Virginia to</w:t>
            </w:r>
            <w:del w:author="Josiann Trainor" w:id="0" w:date="2020-11-04T15:57:43Z">
              <w:commentRangeStart w:id="0"/>
              <w:r w:rsidDel="00000000" w:rsidR="00000000" w:rsidRPr="00000000">
                <w:rPr>
                  <w:rtl w:val="0"/>
                </w:rPr>
                <w:delText xml:space="preserve"> read</w:delText>
              </w:r>
            </w:del>
            <w:commentRangeEnd w:id="0"/>
            <w:r w:rsidDel="00000000" w:rsidR="00000000" w:rsidRPr="00000000">
              <w:commentReference w:id="0"/>
            </w:r>
            <w:r w:rsidDel="00000000" w:rsidR="00000000" w:rsidRPr="00000000">
              <w:rPr>
                <w:rtl w:val="0"/>
              </w:rPr>
              <w:t xml:space="preserve"> The Declaration of Independence.   </w:t>
            </w:r>
          </w:p>
          <w:p w:rsidR="00000000" w:rsidDel="00000000" w:rsidP="00000000" w:rsidRDefault="00000000" w:rsidRPr="00000000" w14:paraId="0000000F">
            <w:pPr>
              <w:pageBreakBefore w:val="0"/>
              <w:widowControl w:val="0"/>
              <w:spacing w:line="240" w:lineRule="auto"/>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p w:rsidR="00000000" w:rsidDel="00000000" w:rsidP="00000000" w:rsidRDefault="00000000" w:rsidRPr="00000000" w14:paraId="00000015">
            <w:pPr>
              <w:pageBreakBefore w:val="0"/>
              <w:widowControl w:val="0"/>
              <w:numPr>
                <w:ilvl w:val="0"/>
                <w:numId w:val="12"/>
              </w:numPr>
              <w:spacing w:line="240" w:lineRule="auto"/>
              <w:ind w:left="720" w:hanging="360"/>
            </w:pPr>
            <w:r w:rsidDel="00000000" w:rsidR="00000000" w:rsidRPr="00000000">
              <w:rPr>
                <w:rtl w:val="0"/>
              </w:rPr>
              <w:t xml:space="preserve"> The third fact is King George's actions took away rights that Jefferson believes people and governments should have. </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numPr>
                <w:ilvl w:val="0"/>
                <w:numId w:val="7"/>
              </w:numPr>
              <w:spacing w:line="240" w:lineRule="auto"/>
              <w:ind w:left="720" w:hanging="360"/>
            </w:pPr>
            <w:r w:rsidDel="00000000" w:rsidR="00000000" w:rsidRPr="00000000">
              <w:rPr>
                <w:rtl w:val="0"/>
              </w:rPr>
              <w:t xml:space="preserve"> The fourth fact is that </w:t>
            </w:r>
            <w:r w:rsidDel="00000000" w:rsidR="00000000" w:rsidRPr="00000000">
              <w:rPr>
                <w:rtl w:val="0"/>
              </w:rPr>
              <w:t xml:space="preserve">whenever any Form of Government becomes destructive of these ends, it is the Right of the People to alter or to abolish it, and to institute new Government, laying its foundation on such Principles, and organizing its powers in such form, as to them shall seem most likely to affect their Safety and Happiness.    </w:t>
            </w: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numPr>
                <w:ilvl w:val="0"/>
                <w:numId w:val="5"/>
              </w:numPr>
              <w:spacing w:line="240" w:lineRule="auto"/>
              <w:ind w:left="720" w:hanging="360"/>
            </w:pPr>
            <w:r w:rsidDel="00000000" w:rsidR="00000000" w:rsidRPr="00000000">
              <w:rPr>
                <w:rtl w:val="0"/>
              </w:rPr>
              <w:t xml:space="preserve"> The fifth fact is if a government loses their support or tries to take away basic freedoms, people have the right to change their government. </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numPr>
                <w:ilvl w:val="0"/>
                <w:numId w:val="11"/>
              </w:numPr>
              <w:spacing w:line="240" w:lineRule="auto"/>
              <w:ind w:left="720" w:hanging="360"/>
            </w:pPr>
            <w:r w:rsidDel="00000000" w:rsidR="00000000" w:rsidRPr="00000000">
              <w:rPr>
                <w:rtl w:val="0"/>
              </w:rPr>
              <w:t xml:space="preserve">Why were the American colonists at war with Britain for 14 months?  </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numPr>
                <w:ilvl w:val="0"/>
                <w:numId w:val="1"/>
              </w:numPr>
              <w:spacing w:line="240" w:lineRule="auto"/>
              <w:ind w:left="720" w:hanging="360"/>
            </w:pPr>
            <w:r w:rsidDel="00000000" w:rsidR="00000000" w:rsidRPr="00000000">
              <w:rPr>
                <w:rtl w:val="0"/>
              </w:rPr>
              <w:t xml:space="preserve">Why did King George's actions take away rights that Jefferson believed people and governments should have?</w:t>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numPr>
                <w:ilvl w:val="0"/>
                <w:numId w:val="9"/>
              </w:numPr>
              <w:spacing w:line="240" w:lineRule="auto"/>
              <w:ind w:left="720" w:hanging="360"/>
            </w:pPr>
            <w:r w:rsidDel="00000000" w:rsidR="00000000" w:rsidRPr="00000000">
              <w:rPr>
                <w:rtl w:val="0"/>
              </w:rPr>
              <w:t xml:space="preserve"> </w:t>
            </w:r>
            <w:commentRangeStart w:id="1"/>
            <w:r w:rsidDel="00000000" w:rsidR="00000000" w:rsidRPr="00000000">
              <w:rPr>
                <w:rtl w:val="0"/>
              </w:rPr>
              <w:t xml:space="preserve">Why is it that when a government loses their support or tries to take away basic freedoms, people have the right to change their government? </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numPr>
                <w:ilvl w:val="0"/>
                <w:numId w:val="13"/>
              </w:numPr>
              <w:spacing w:line="240" w:lineRule="auto"/>
              <w:ind w:left="720" w:hanging="360"/>
            </w:pPr>
            <w:r w:rsidDel="00000000" w:rsidR="00000000" w:rsidRPr="00000000">
              <w:rPr>
                <w:rtl w:val="0"/>
              </w:rPr>
              <w:t xml:space="preserve">  </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numPr>
                <w:ilvl w:val="0"/>
                <w:numId w:val="10"/>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46">
            <w:pPr>
              <w:pageBreakBefore w:val="0"/>
              <w:widowControl w:val="0"/>
              <w:numPr>
                <w:ilvl w:val="0"/>
                <w:numId w:val="14"/>
              </w:numPr>
              <w:spacing w:line="240" w:lineRule="auto"/>
              <w:ind w:left="720" w:hanging="360"/>
            </w:pPr>
            <w:r w:rsidDel="00000000" w:rsidR="00000000" w:rsidRPr="00000000">
              <w:rPr>
                <w:rtl w:val="0"/>
              </w:rPr>
              <w:t xml:space="preserve">I feel like they should've taken out King George instead of going to war for 14 months. </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numPr>
                <w:ilvl w:val="0"/>
                <w:numId w:val="3"/>
              </w:numPr>
              <w:spacing w:line="240" w:lineRule="auto"/>
              <w:ind w:left="720" w:hanging="360"/>
            </w:pPr>
            <w:r w:rsidDel="00000000" w:rsidR="00000000" w:rsidRPr="00000000">
              <w:rPr>
                <w:rtl w:val="0"/>
              </w:rPr>
              <w:t xml:space="preserve">Jeffereson believed that people deserved to have equal rights, life, liberty, and the pursuit of happiness.  King George took away those rights by taking their money, homes, and personal freedoms.</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numPr>
                <w:ilvl w:val="0"/>
                <w:numId w:val="4"/>
              </w:numPr>
              <w:spacing w:line="240" w:lineRule="auto"/>
              <w:ind w:left="720" w:hanging="360"/>
            </w:pPr>
            <w:r w:rsidDel="00000000" w:rsidR="00000000" w:rsidRPr="00000000">
              <w:rPr>
                <w:rtl w:val="0"/>
              </w:rPr>
              <w:t xml:space="preserve"> I feel like if a government loses their support or tries to take away basic freedoms, people have the right to change their government, people have a right to vote for a new governor or even go to war for their freedoms.</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numPr>
                <w:ilvl w:val="0"/>
                <w:numId w:val="2"/>
              </w:numPr>
              <w:spacing w:line="240" w:lineRule="auto"/>
              <w:ind w:left="720" w:hanging="360"/>
            </w:pPr>
            <w:r w:rsidDel="00000000" w:rsidR="00000000" w:rsidRPr="00000000">
              <w:rPr>
                <w:rtl w:val="0"/>
              </w:rPr>
              <w:t xml:space="preserve"> I feel like if a government loses their support or tries to take away basic freedoms, people have the right to change their government.  People should take over the government and form a better government.  </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2240" w:w="15840" w:orient="landscape"/>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iann Trainor" w:id="0" w:date="2020-11-04T15:57:5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w:t>
      </w:r>
    </w:p>
  </w:comment>
  <w:comment w:author="Josiann Trainor" w:id="1" w:date="2020-11-04T15:59:0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founding fathers believed this so they wrote it into the Declaration.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