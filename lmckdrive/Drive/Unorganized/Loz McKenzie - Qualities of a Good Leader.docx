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Name___Loz________________________      13 points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Qualities of a Good Leader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Qualities of a Good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 Smith’s Qualities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tell what John Smith did to make him a good leader, use the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Empathy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Influence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Integrity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Communication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Listening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Tough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No nonsense man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Intelligence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Curious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Fearless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He went off hungry to fight the turks.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He fought pirates.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</w:t>
            </w:r>
            <w:ins w:author="Josiann Trainor" w:id="0" w:date="2020-08-28T23:33:02Z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John</w:t>
              </w:r>
            </w:ins>
            <w:del w:author="Josiann Trainor" w:id="0" w:date="2020-08-28T23:33:02Z">
              <w:r w:rsidDel="00000000" w:rsidR="00000000" w:rsidRPr="00000000">
                <w:rPr>
                  <w:sz w:val="28"/>
                  <w:szCs w:val="28"/>
                  <w:rtl w:val="0"/>
                </w:rPr>
                <w:delText xml:space="preserve">James</w:delText>
              </w:r>
            </w:del>
            <w:r w:rsidDel="00000000" w:rsidR="00000000" w:rsidRPr="00000000">
              <w:rPr>
                <w:sz w:val="28"/>
                <w:szCs w:val="28"/>
                <w:rtl w:val="0"/>
              </w:rPr>
              <w:t xml:space="preserve"> Smith took over the leadership of the Jamestown colony when he was 28 years old.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