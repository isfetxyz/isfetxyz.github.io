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ins w:author="Josiann Trainor" w:id="0" w:date="2020-12-09T21:32:31Z"/>
          <w:color w:val="202124"/>
          <w:highlight w:val="white"/>
        </w:rPr>
      </w:pPr>
      <w:r w:rsidDel="00000000" w:rsidR="00000000" w:rsidRPr="00000000">
        <w:rPr>
          <w:color w:val="202124"/>
          <w:highlight w:val="white"/>
          <w:rtl w:val="0"/>
        </w:rPr>
        <w:t xml:space="preserve">Freedom means to me that the state of not being imprisoned or enslaved.  A free person looks like he can fulfill his dreams, do what he wants and can have a happy smile.  The people work at a business.  The people act happy and nice.  </w:t>
      </w:r>
      <w:ins w:author="Josiann Trainor" w:id="0" w:date="2020-12-09T21:32:31Z">
        <w:r w:rsidDel="00000000" w:rsidR="00000000" w:rsidRPr="00000000">
          <w:rPr>
            <w:rtl w:val="0"/>
          </w:rPr>
        </w:r>
      </w:ins>
    </w:p>
    <w:p w:rsidR="00000000" w:rsidDel="00000000" w:rsidP="00000000" w:rsidRDefault="00000000" w:rsidRPr="00000000" w14:paraId="00000002">
      <w:pPr>
        <w:pageBreakBefore w:val="0"/>
        <w:rPr>
          <w:ins w:author="Josiann Trainor" w:id="0" w:date="2020-12-09T21:32:31Z"/>
          <w:color w:val="202124"/>
          <w:highlight w:val="white"/>
        </w:rPr>
      </w:pPr>
      <w:ins w:author="Josiann Trainor" w:id="0" w:date="2020-12-09T21:32:31Z">
        <w:r w:rsidDel="00000000" w:rsidR="00000000" w:rsidRPr="00000000">
          <w:rPr>
            <w:rtl w:val="0"/>
          </w:rPr>
        </w:r>
      </w:ins>
    </w:p>
    <w:p w:rsidR="00000000" w:rsidDel="00000000" w:rsidP="00000000" w:rsidRDefault="00000000" w:rsidRPr="00000000" w14:paraId="00000003">
      <w:pPr>
        <w:pageBreakBefore w:val="0"/>
        <w:rPr>
          <w:ins w:author="Josiann Trainor" w:id="1" w:date="2020-12-09T21:32:56Z"/>
          <w:color w:val="202124"/>
          <w:highlight w:val="white"/>
        </w:rPr>
      </w:pPr>
      <w:r w:rsidDel="00000000" w:rsidR="00000000" w:rsidRPr="00000000">
        <w:rPr>
          <w:color w:val="202124"/>
          <w:highlight w:val="white"/>
          <w:rtl w:val="0"/>
        </w:rPr>
        <w:t xml:space="preserve">I agree that freedom is being able to take care of yourselves because when you have freedom you have to take care of yourself not your parents just you.  The freedoms that I have is t</w:t>
      </w:r>
      <w:r w:rsidDel="00000000" w:rsidR="00000000" w:rsidRPr="00000000">
        <w:rPr>
          <w:color w:val="202124"/>
          <w:highlight w:val="white"/>
          <w:rtl w:val="0"/>
        </w:rPr>
        <w:t xml:space="preserve">he right  to the pursuit of happiness. The right to control what happens to my own body and to make medical decisions for myself.   The pursuit of happiness means to freely pursue joy and live life in a way that makes you happy.  The right to control what happens to my own body and to make medical decisions for myself means that I control what I do not anyone else just me. </w:t>
      </w:r>
      <w:ins w:author="Josiann Trainor" w:id="1" w:date="2020-12-09T21:32:56Z">
        <w:r w:rsidDel="00000000" w:rsidR="00000000" w:rsidRPr="00000000">
          <w:rPr>
            <w:rtl w:val="0"/>
          </w:rPr>
        </w:r>
      </w:ins>
    </w:p>
    <w:p w:rsidR="00000000" w:rsidDel="00000000" w:rsidP="00000000" w:rsidRDefault="00000000" w:rsidRPr="00000000" w14:paraId="00000004">
      <w:pPr>
        <w:pageBreakBefore w:val="0"/>
        <w:rPr>
          <w:ins w:author="Josiann Trainor" w:id="1" w:date="2020-12-09T21:32:56Z"/>
          <w:color w:val="202124"/>
          <w:highlight w:val="white"/>
        </w:rPr>
      </w:pPr>
      <w:ins w:author="Josiann Trainor" w:id="1" w:date="2020-12-09T21:32:56Z">
        <w:r w:rsidDel="00000000" w:rsidR="00000000" w:rsidRPr="00000000">
          <w:rPr>
            <w:rtl w:val="0"/>
          </w:rPr>
        </w:r>
      </w:ins>
    </w:p>
    <w:p w:rsidR="00000000" w:rsidDel="00000000" w:rsidP="00000000" w:rsidRDefault="00000000" w:rsidRPr="00000000" w14:paraId="00000005">
      <w:pPr>
        <w:pageBreakBefore w:val="0"/>
        <w:rPr/>
      </w:pPr>
      <w:r w:rsidDel="00000000" w:rsidR="00000000" w:rsidRPr="00000000">
        <w:rPr>
          <w:color w:val="202124"/>
          <w:highlight w:val="white"/>
          <w:rtl w:val="0"/>
        </w:rPr>
        <w:t xml:space="preserve">The freedoms I wish had was I could have a credit card, drive, and buy a cat.  I think I have more freedom than a lot of other people because some people don’t have freedom and can do only so much while </w:t>
      </w:r>
      <w:ins w:author="Josiann Trainor" w:id="2" w:date="2020-12-09T21:33:07Z">
        <w:r w:rsidDel="00000000" w:rsidR="00000000" w:rsidRPr="00000000">
          <w:rPr>
            <w:color w:val="202124"/>
            <w:highlight w:val="white"/>
            <w:rtl w:val="0"/>
          </w:rPr>
          <w:t xml:space="preserve">I </w:t>
        </w:r>
      </w:ins>
      <w:r w:rsidDel="00000000" w:rsidR="00000000" w:rsidRPr="00000000">
        <w:rPr>
          <w:color w:val="202124"/>
          <w:highlight w:val="white"/>
          <w:rtl w:val="0"/>
        </w:rPr>
        <w:t xml:space="preserve">can do a lot of things.  Freedom is free in that it is a right to which all humans are freely entitled.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