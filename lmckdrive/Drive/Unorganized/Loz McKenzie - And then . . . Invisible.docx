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                                                     And then . . . Invisible</w:t>
      </w:r>
    </w:p>
    <w:p w:rsidR="00000000" w:rsidDel="00000000" w:rsidP="00000000" w:rsidRDefault="00000000" w:rsidRPr="00000000" w14:paraId="00000002">
      <w:pPr>
        <w:pageBreakBefore w:val="0"/>
        <w:spacing w:line="360" w:lineRule="auto"/>
        <w:rPr/>
      </w:pPr>
      <w:r w:rsidDel="00000000" w:rsidR="00000000" w:rsidRPr="00000000">
        <w:rPr>
          <w:rtl w:val="0"/>
        </w:rPr>
        <w:t xml:space="preserve">                                                        By Loz Mckenzie </w:t>
      </w:r>
    </w:p>
    <w:p w:rsidR="00000000" w:rsidDel="00000000" w:rsidP="00000000" w:rsidRDefault="00000000" w:rsidRPr="00000000" w14:paraId="00000003">
      <w:pPr>
        <w:pageBreakBefore w:val="0"/>
        <w:spacing w:line="360" w:lineRule="auto"/>
        <w:rPr/>
      </w:pPr>
      <w:r w:rsidDel="00000000" w:rsidR="00000000" w:rsidRPr="00000000">
        <w:rPr>
          <w:rtl w:val="0"/>
        </w:rPr>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pPr>
      <w:r w:rsidDel="00000000" w:rsidR="00000000" w:rsidRPr="00000000">
        <w:rPr>
          <w:rtl w:val="0"/>
        </w:rPr>
        <w:t xml:space="preserve">And then I went invisible. I was excited. I could spook people. I went to my teacher </w:t>
      </w:r>
      <w:commentRangeStart w:id="0"/>
      <w:r w:rsidDel="00000000" w:rsidR="00000000" w:rsidRPr="00000000">
        <w:rPr>
          <w:rtl w:val="0"/>
        </w:rPr>
        <w:t xml:space="preserve">Mrs. Pot </w:t>
      </w:r>
      <w:commentRangeEnd w:id="0"/>
      <w:r w:rsidDel="00000000" w:rsidR="00000000" w:rsidRPr="00000000">
        <w:commentReference w:id="0"/>
      </w:r>
      <w:r w:rsidDel="00000000" w:rsidR="00000000" w:rsidRPr="00000000">
        <w:rPr>
          <w:rtl w:val="0"/>
        </w:rPr>
        <w:t xml:space="preserve">when she was having her lunch break. I snuck up, took the lunch box and I put it in the air. She screamed and ran out the door screaming, “There is a ghost in the school.” I was having fun but then I realized it is 6:00. So I went home and rang the doorbell. </w:t>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pPr>
      <w:r w:rsidDel="00000000" w:rsidR="00000000" w:rsidRPr="00000000">
        <w:rPr>
          <w:rtl w:val="0"/>
        </w:rPr>
        <w:t xml:space="preserve">My mom answered and she said who rang the doorbell? She closed the door. Then I realized, if she couldn’t see me I couldn’t eat dinner with them, have a conversation, and do other things with my family. I went to the old spray factory, got a bottle of spray and sprayed it on myself. I was visible again. I rang the doorbell and my dad went to the front door and he saw me. He asked me where I had been because he was worried sick! I went inside and told my mom and dad that I was turned invisible. Dad said “I see and what caused this then?” I showed them the No See Gum. </w:t>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ins w:author="Josiann Trainor" w:id="0" w:date="2021-04-20T20:05:29Z"/>
        </w:rPr>
      </w:pPr>
      <w:r w:rsidDel="00000000" w:rsidR="00000000" w:rsidRPr="00000000">
        <w:rPr>
          <w:rtl w:val="0"/>
        </w:rPr>
        <w:t xml:space="preserve">“Hey, I recognize that. I used that a long time ago to turn myself invisible. You did what I did. Unfortunately, it took me a long time to figure out a cure for it.” My dad said. </w:t>
      </w:r>
      <w:ins w:author="Josiann Trainor" w:id="0" w:date="2021-04-20T20:05:29Z">
        <w:r w:rsidDel="00000000" w:rsidR="00000000" w:rsidRPr="00000000">
          <w:rPr>
            <w:rtl w:val="0"/>
          </w:rPr>
        </w:r>
      </w:ins>
    </w:p>
    <w:p w:rsidR="00000000" w:rsidDel="00000000" w:rsidP="00000000" w:rsidRDefault="00000000" w:rsidRPr="00000000" w14:paraId="0000000A">
      <w:pPr>
        <w:pageBreakBefore w:val="0"/>
        <w:spacing w:line="360" w:lineRule="auto"/>
        <w:ind w:firstLine="720"/>
        <w:rPr>
          <w:ins w:author="Josiann Trainor" w:id="0" w:date="2021-04-20T20:05:29Z"/>
        </w:rPr>
      </w:pPr>
      <w:ins w:author="Josiann Trainor" w:id="0" w:date="2021-04-20T20:05:29Z">
        <w:r w:rsidDel="00000000" w:rsidR="00000000" w:rsidRPr="00000000">
          <w:rPr>
            <w:rtl w:val="0"/>
          </w:rPr>
        </w:r>
      </w:ins>
    </w:p>
    <w:p w:rsidR="00000000" w:rsidDel="00000000" w:rsidP="00000000" w:rsidRDefault="00000000" w:rsidRPr="00000000" w14:paraId="0000000B">
      <w:pPr>
        <w:pageBreakBefore w:val="0"/>
        <w:spacing w:line="360" w:lineRule="auto"/>
        <w:ind w:firstLine="720"/>
        <w:rPr>
          <w:ins w:author="Josiann Trainor" w:id="1" w:date="2021-04-20T20:05:33Z"/>
        </w:rPr>
      </w:pPr>
      <w:r w:rsidDel="00000000" w:rsidR="00000000" w:rsidRPr="00000000">
        <w:rPr>
          <w:rtl w:val="0"/>
        </w:rPr>
        <w:t xml:space="preserve">I said, “What is the cure?” </w:t>
      </w:r>
      <w:ins w:author="Josiann Trainor" w:id="1" w:date="2021-04-20T20:05:33Z">
        <w:r w:rsidDel="00000000" w:rsidR="00000000" w:rsidRPr="00000000">
          <w:rPr>
            <w:rtl w:val="0"/>
          </w:rPr>
        </w:r>
      </w:ins>
    </w:p>
    <w:p w:rsidR="00000000" w:rsidDel="00000000" w:rsidP="00000000" w:rsidRDefault="00000000" w:rsidRPr="00000000" w14:paraId="0000000C">
      <w:pPr>
        <w:pageBreakBefore w:val="0"/>
        <w:spacing w:line="360" w:lineRule="auto"/>
        <w:ind w:firstLine="720"/>
        <w:rPr>
          <w:ins w:author="Josiann Trainor" w:id="1" w:date="2021-04-20T20:05:33Z"/>
        </w:rPr>
      </w:pPr>
      <w:ins w:author="Josiann Trainor" w:id="1" w:date="2021-04-20T20:05:33Z">
        <w:r w:rsidDel="00000000" w:rsidR="00000000" w:rsidRPr="00000000">
          <w:rPr>
            <w:rtl w:val="0"/>
          </w:rPr>
        </w:r>
      </w:ins>
    </w:p>
    <w:p w:rsidR="00000000" w:rsidDel="00000000" w:rsidP="00000000" w:rsidRDefault="00000000" w:rsidRPr="00000000" w14:paraId="0000000D">
      <w:pPr>
        <w:pageBreakBefore w:val="0"/>
        <w:spacing w:line="360" w:lineRule="auto"/>
        <w:ind w:firstLine="720"/>
        <w:rPr>
          <w:ins w:author="Josiann Trainor" w:id="2" w:date="2021-04-20T20:05:40Z"/>
        </w:rPr>
      </w:pPr>
      <w:r w:rsidDel="00000000" w:rsidR="00000000" w:rsidRPr="00000000">
        <w:rPr>
          <w:rtl w:val="0"/>
        </w:rPr>
        <w:t xml:space="preserve">My dad replied  “Well, it is a potion that can make you visible again but the price is your heart will be turned as black as night.” </w:t>
      </w:r>
      <w:ins w:author="Josiann Trainor" w:id="2" w:date="2021-04-20T20:05:40Z">
        <w:r w:rsidDel="00000000" w:rsidR="00000000" w:rsidRPr="00000000">
          <w:rPr>
            <w:rtl w:val="0"/>
          </w:rPr>
        </w:r>
      </w:ins>
    </w:p>
    <w:p w:rsidR="00000000" w:rsidDel="00000000" w:rsidP="00000000" w:rsidRDefault="00000000" w:rsidRPr="00000000" w14:paraId="0000000E">
      <w:pPr>
        <w:pageBreakBefore w:val="0"/>
        <w:spacing w:line="360" w:lineRule="auto"/>
        <w:ind w:firstLine="720"/>
        <w:rPr>
          <w:ins w:author="Josiann Trainor" w:id="2" w:date="2021-04-20T20:05:40Z"/>
        </w:rPr>
      </w:pPr>
      <w:ins w:author="Josiann Trainor" w:id="2" w:date="2021-04-20T20:05:40Z">
        <w:r w:rsidDel="00000000" w:rsidR="00000000" w:rsidRPr="00000000">
          <w:rPr>
            <w:rtl w:val="0"/>
          </w:rPr>
        </w:r>
      </w:ins>
    </w:p>
    <w:p w:rsidR="00000000" w:rsidDel="00000000" w:rsidP="00000000" w:rsidRDefault="00000000" w:rsidRPr="00000000" w14:paraId="0000000F">
      <w:pPr>
        <w:pageBreakBefore w:val="0"/>
        <w:spacing w:line="360" w:lineRule="auto"/>
        <w:ind w:firstLine="720"/>
        <w:rPr>
          <w:ins w:author="Josiann Trainor" w:id="3" w:date="2021-04-20T20:05:49Z"/>
        </w:rPr>
      </w:pPr>
      <w:r w:rsidDel="00000000" w:rsidR="00000000" w:rsidRPr="00000000">
        <w:rPr>
          <w:rtl w:val="0"/>
        </w:rPr>
        <w:t xml:space="preserve">“Wait what?” I said. My dad responded, “Yes I did find it and turned it into a potion that will make you visible and have your heart not black as night.” </w:t>
      </w:r>
      <w:ins w:author="Josiann Trainor" w:id="3" w:date="2021-04-20T20:05:49Z">
        <w:r w:rsidDel="00000000" w:rsidR="00000000" w:rsidRPr="00000000">
          <w:rPr>
            <w:rtl w:val="0"/>
          </w:rPr>
        </w:r>
      </w:ins>
    </w:p>
    <w:p w:rsidR="00000000" w:rsidDel="00000000" w:rsidP="00000000" w:rsidRDefault="00000000" w:rsidRPr="00000000" w14:paraId="00000010">
      <w:pPr>
        <w:pageBreakBefore w:val="0"/>
        <w:spacing w:line="360" w:lineRule="auto"/>
        <w:ind w:firstLine="720"/>
        <w:rPr>
          <w:ins w:author="Josiann Trainor" w:id="3" w:date="2021-04-20T20:05:49Z"/>
        </w:rPr>
      </w:pPr>
      <w:ins w:author="Josiann Trainor" w:id="3" w:date="2021-04-20T20:05:49Z">
        <w:r w:rsidDel="00000000" w:rsidR="00000000" w:rsidRPr="00000000">
          <w:rPr>
            <w:rtl w:val="0"/>
          </w:rPr>
        </w:r>
      </w:ins>
    </w:p>
    <w:p w:rsidR="00000000" w:rsidDel="00000000" w:rsidP="00000000" w:rsidRDefault="00000000" w:rsidRPr="00000000" w14:paraId="00000011">
      <w:pPr>
        <w:pageBreakBefore w:val="0"/>
        <w:spacing w:line="360" w:lineRule="auto"/>
        <w:ind w:firstLine="720"/>
        <w:rPr/>
      </w:pPr>
      <w:r w:rsidDel="00000000" w:rsidR="00000000" w:rsidRPr="00000000">
        <w:rPr>
          <w:rtl w:val="0"/>
        </w:rPr>
        <w:t xml:space="preserve">I asked, “Can I get an antidote?” </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ind w:left="0" w:firstLine="720"/>
        <w:rPr>
          <w:ins w:author="Josiann Trainor" w:id="4" w:date="2021-04-20T20:05:56Z"/>
        </w:rPr>
      </w:pPr>
      <w:r w:rsidDel="00000000" w:rsidR="00000000" w:rsidRPr="00000000">
        <w:rPr>
          <w:rtl w:val="0"/>
        </w:rPr>
        <w:t xml:space="preserve">“No because I used a special ingredient and you can’t get it anymore,” dad responded. </w:t>
      </w:r>
      <w:ins w:author="Josiann Trainor" w:id="4" w:date="2021-04-20T20:05:56Z">
        <w:r w:rsidDel="00000000" w:rsidR="00000000" w:rsidRPr="00000000">
          <w:rPr>
            <w:rtl w:val="0"/>
          </w:rPr>
        </w:r>
      </w:ins>
    </w:p>
    <w:p w:rsidR="00000000" w:rsidDel="00000000" w:rsidP="00000000" w:rsidRDefault="00000000" w:rsidRPr="00000000" w14:paraId="00000014">
      <w:pPr>
        <w:pageBreakBefore w:val="0"/>
        <w:spacing w:line="360" w:lineRule="auto"/>
        <w:ind w:left="720" w:firstLine="0"/>
        <w:rPr>
          <w:ins w:author="Josiann Trainor" w:id="4" w:date="2021-04-20T20:05:56Z"/>
        </w:rPr>
      </w:pPr>
      <w:ins w:author="Josiann Trainor" w:id="4" w:date="2021-04-20T20:05:56Z">
        <w:r w:rsidDel="00000000" w:rsidR="00000000" w:rsidRPr="00000000">
          <w:rPr>
            <w:rtl w:val="0"/>
          </w:rPr>
        </w:r>
      </w:ins>
    </w:p>
    <w:p w:rsidR="00000000" w:rsidDel="00000000" w:rsidP="00000000" w:rsidRDefault="00000000" w:rsidRPr="00000000" w14:paraId="00000015">
      <w:pPr>
        <w:pageBreakBefore w:val="0"/>
        <w:spacing w:line="360" w:lineRule="auto"/>
        <w:ind w:left="720" w:firstLine="0"/>
        <w:rPr/>
        <w:pPrChange w:author="Josiann Trainor" w:id="0" w:date="2021-04-20T20:05:57Z">
          <w:pPr>
            <w:pageBreakBefore w:val="0"/>
            <w:spacing w:line="360" w:lineRule="auto"/>
            <w:ind w:left="0" w:firstLine="720"/>
          </w:pPr>
        </w:pPrChange>
      </w:pPr>
      <w:r w:rsidDel="00000000" w:rsidR="00000000" w:rsidRPr="00000000">
        <w:rPr>
          <w:rtl w:val="0"/>
        </w:rPr>
        <w:t xml:space="preserve">“So where do you find the original potion?” I said. My dad explained to me that I could find the original potions that the scientists made a long time ago at the old science lab. I said Let's go then! We went to the old graveyard and found the lab. </w:t>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spacing w:line="360" w:lineRule="auto"/>
        <w:ind w:firstLine="720"/>
        <w:rPr/>
      </w:pPr>
      <w:r w:rsidDel="00000000" w:rsidR="00000000" w:rsidRPr="00000000">
        <w:rPr>
          <w:rtl w:val="0"/>
        </w:rPr>
        <w:t xml:space="preserve">We were all surprised to see the moon was suddenly red for no reason at all. We all wondered what could be causing this. My dad explains that it only happens every 50,000 years, and that dead people come back to life when this happens. He told me that if I do not get that original potion right now we will all die. He told me to go. </w:t>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ind w:left="720" w:firstLine="720"/>
        <w:rPr/>
      </w:pPr>
      <w:r w:rsidDel="00000000" w:rsidR="00000000" w:rsidRPr="00000000">
        <w:rPr>
          <w:rtl w:val="0"/>
        </w:rPr>
        <w:t xml:space="preserve">I ran as fast as I could, and as I ran I saw hands popping out of the ground. I hurried to the lab as fast as I could, shut the door, and made it to the original potion. I got the antidote, put it in my pocket, jumped out the window and there was an evil spirit waiting for me. It tried to get me. I ran past it. I was running as fast as I could. I got to my house, drank the potion then I was happy, but then I felt my heart becoming black. In the end it worked out. I became visible again, but next time I am not going to order any kind of invisible gadget online.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iann Trainor" w:id="0" w:date="2021-04-20T20:04:55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name!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