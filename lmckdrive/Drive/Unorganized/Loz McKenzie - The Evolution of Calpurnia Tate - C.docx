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Evolution of Calpurnia Tate - Chapter 4 Summary</w:t>
        <w:tab/>
        <w:tab/>
        <w:t xml:space="preserve">Name__Loz________________</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main idea of the chapter was mostly about Viola, Calle’s mother, and the Outside Dogs.  Viola was giving Calle a funny look whenever Calle went to her grandaddy's laboratory</w:t>
      </w:r>
      <w:del w:author="Josiann Trainor" w:id="0" w:date="2021-01-11T16:14:37Z">
        <w:r w:rsidDel="00000000" w:rsidR="00000000" w:rsidRPr="00000000">
          <w:rPr>
            <w:rtl w:val="0"/>
          </w:rPr>
          <w:delText xml:space="preserve">,</w:delText>
        </w:r>
      </w:del>
      <w:ins w:author="Josiann Trainor" w:id="0" w:date="2021-01-11T16:14:37Z">
        <w:r w:rsidDel="00000000" w:rsidR="00000000" w:rsidRPr="00000000">
          <w:rPr>
            <w:rtl w:val="0"/>
          </w:rPr>
          <w:t xml:space="preserve">.</w:t>
        </w:r>
      </w:ins>
      <w:r w:rsidDel="00000000" w:rsidR="00000000" w:rsidRPr="00000000">
        <w:rPr>
          <w:rtl w:val="0"/>
        </w:rPr>
        <w:t xml:space="preserve"> Viola was in the family forever even before Harry was born, and Viola's skin was no darker than Calle’s skin at the end of the summer. Calle’s mother would have liked her to use the going outside as well</w:t>
      </w:r>
      <w:ins w:author="Josiann Trainor" w:id="1" w:date="2021-01-11T16:15:01Z">
        <w:r w:rsidDel="00000000" w:rsidR="00000000" w:rsidRPr="00000000">
          <w:rPr>
            <w:rtl w:val="0"/>
          </w:rPr>
          <w:t xml:space="preserve">.</w:t>
        </w:r>
      </w:ins>
      <w:r w:rsidDel="00000000" w:rsidR="00000000" w:rsidRPr="00000000">
        <w:rPr>
          <w:rtl w:val="0"/>
        </w:rPr>
        <w:t xml:space="preserve">, Calle had an easy relationship, mother liked the enormity of cooking three times a day, and mother also shared copies of Ladies’ Home Journal with Viola. The Outside Dogs could be usually found either sprawled on the front porch or else pe</w:t>
      </w:r>
      <w:ins w:author="Josiann Trainor" w:id="2" w:date="2021-01-11T16:15:22Z">
        <w:r w:rsidDel="00000000" w:rsidR="00000000" w:rsidRPr="00000000">
          <w:rPr>
            <w:rtl w:val="0"/>
          </w:rPr>
          <w:t xml:space="preserve">n</w:t>
        </w:r>
      </w:ins>
      <w:del w:author="Josiann Trainor" w:id="2" w:date="2021-01-11T16:15:22Z">
        <w:r w:rsidDel="00000000" w:rsidR="00000000" w:rsidRPr="00000000">
          <w:rPr>
            <w:rtl w:val="0"/>
          </w:rPr>
          <w:delText xml:space="preserve">e</w:delText>
        </w:r>
      </w:del>
      <w:r w:rsidDel="00000000" w:rsidR="00000000" w:rsidRPr="00000000">
        <w:rPr>
          <w:rtl w:val="0"/>
        </w:rPr>
        <w:t xml:space="preserve">ned up next to the barn</w:t>
      </w:r>
      <w:ins w:author="Josiann Trainor" w:id="3" w:date="2021-01-11T16:15:28Z">
        <w:r w:rsidDel="00000000" w:rsidR="00000000" w:rsidRPr="00000000">
          <w:rPr>
            <w:rtl w:val="0"/>
          </w:rPr>
          <w:t xml:space="preserve">.</w:t>
        </w:r>
      </w:ins>
      <w:del w:author="Josiann Trainor" w:id="3" w:date="2021-01-11T16:15:28Z">
        <w:r w:rsidDel="00000000" w:rsidR="00000000" w:rsidRPr="00000000">
          <w:rPr>
            <w:rtl w:val="0"/>
          </w:rPr>
          <w:delText xml:space="preserve">, t</w:delText>
        </w:r>
      </w:del>
      <w:ins w:author="Josiann Trainor" w:id="3" w:date="2021-01-11T16:15:28Z">
        <w:r w:rsidDel="00000000" w:rsidR="00000000" w:rsidRPr="00000000">
          <w:rPr>
            <w:rtl w:val="0"/>
          </w:rPr>
          <w:t xml:space="preserve">T</w:t>
        </w:r>
      </w:ins>
      <w:r w:rsidDel="00000000" w:rsidR="00000000" w:rsidRPr="00000000">
        <w:rPr>
          <w:rtl w:val="0"/>
        </w:rPr>
        <w:t xml:space="preserve">hey thought Ajex lived the life of a pampered lapdog once he made it through the magic door, and they sometimes roamed around Calle’s granddaddy's laboratory.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