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Mckenzie Loz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Mrs. Trainor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11 - 17 -  2020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Title: The Witch of Blackbird Pond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Character. Kit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wish I would stop going over to Hannah Tupper</w:t>
      </w:r>
      <w:ins w:author="Josiann Trainor" w:id="0" w:date="2020-11-17T22:47:28Z">
        <w:r w:rsidDel="00000000" w:rsidR="00000000" w:rsidRPr="00000000">
          <w:rPr>
            <w:rtl w:val="0"/>
          </w:rPr>
          <w:t xml:space="preserve">’</w:t>
        </w:r>
      </w:ins>
      <w:r w:rsidDel="00000000" w:rsidR="00000000" w:rsidRPr="00000000">
        <w:rPr>
          <w:rtl w:val="0"/>
        </w:rPr>
        <w:t xml:space="preserve">s house</w:t>
      </w:r>
      <w:ins w:author="Josiann Trainor" w:id="1" w:date="2020-11-17T22:47:28Z">
        <w:r w:rsidDel="00000000" w:rsidR="00000000" w:rsidRPr="00000000">
          <w:rPr>
            <w:rtl w:val="0"/>
          </w:rPr>
          <w:t xml:space="preserve">,</w:t>
        </w:r>
      </w:ins>
      <w:del w:author="Josiann Trainor" w:id="1" w:date="2020-11-17T22:47:28Z">
        <w:r w:rsidDel="00000000" w:rsidR="00000000" w:rsidRPr="00000000">
          <w:rPr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Because then no one would think I am a witch.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And I would not be treated meanly.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Just yesterday Uncle Matthew told me to stop doing it</w:t>
      </w:r>
      <w:ins w:author="Josiann Trainor" w:id="2" w:date="2020-11-17T22:47:40Z">
        <w:r w:rsidDel="00000000" w:rsidR="00000000" w:rsidRPr="00000000">
          <w:rPr>
            <w:rtl w:val="0"/>
          </w:rPr>
          <w:t xml:space="preserve">,</w:t>
        </w:r>
      </w:ins>
      <w:del w:author="Josiann Trainor" w:id="2" w:date="2020-11-17T22:47:40Z">
        <w:r w:rsidDel="00000000" w:rsidR="00000000" w:rsidRPr="00000000">
          <w:rPr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Because if I did I would be better off without her.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Oh, how I wish I would stop going over to Hannah Tupper</w:t>
      </w:r>
      <w:ins w:author="Josiann Trainor" w:id="3" w:date="2020-11-17T22:47:48Z">
        <w:r w:rsidDel="00000000" w:rsidR="00000000" w:rsidRPr="00000000">
          <w:rPr>
            <w:rtl w:val="0"/>
          </w:rPr>
          <w:t xml:space="preserve">’</w:t>
        </w:r>
      </w:ins>
      <w:r w:rsidDel="00000000" w:rsidR="00000000" w:rsidRPr="00000000">
        <w:rPr>
          <w:rtl w:val="0"/>
        </w:rPr>
        <w:t xml:space="preserve">s house.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Title: The Witch of Blackbird Pond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Character. Goodwife Cruff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 wish I would stop being so mad.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Because when I am mad I yell.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And I go crazy.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Just yesterday when I found out </w:t>
      </w:r>
      <w:del w:author="Josiann Trainor" w:id="4" w:date="2020-11-17T22:47:57Z">
        <w:r w:rsidDel="00000000" w:rsidR="00000000" w:rsidRPr="00000000">
          <w:rPr>
            <w:rtl w:val="0"/>
          </w:rPr>
          <w:delText xml:space="preserve">when</w:delText>
        </w:r>
      </w:del>
      <w:r w:rsidDel="00000000" w:rsidR="00000000" w:rsidRPr="00000000">
        <w:rPr>
          <w:rtl w:val="0"/>
        </w:rPr>
        <w:t xml:space="preserve"> Prudence was going to Hannah Tupper</w:t>
      </w:r>
      <w:ins w:author="Josiann Trainor" w:id="5" w:date="2020-11-17T22:48:02Z">
        <w:r w:rsidDel="00000000" w:rsidR="00000000" w:rsidRPr="00000000">
          <w:rPr>
            <w:rtl w:val="0"/>
          </w:rPr>
          <w:t xml:space="preserve">’</w:t>
        </w:r>
      </w:ins>
      <w:r w:rsidDel="00000000" w:rsidR="00000000" w:rsidRPr="00000000">
        <w:rPr>
          <w:rtl w:val="0"/>
        </w:rPr>
        <w:t xml:space="preserve">s house</w:t>
      </w:r>
      <w:ins w:author="Josiann Trainor" w:id="6" w:date="2020-11-17T22:48:04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I screamed.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Because if I didn’t scream I would not have made a big scene.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Oh, how I wish I would stop being so mad.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Title: The Witch of Blackbird Pond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Character. Uncle Matthew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 wish I could stop Kit from getting into trouble.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Because when I was in the courtroom with Kit yesterday she got in trouble.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And she made Goodwife Cruff very angry.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Just yesterday I was eating dinner with Kit and she got in trouble.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Because if she didn’t get in trouble I wouldn’t have to worry about it.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Oh, how I wish I could stop Kit from getting in trouble.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