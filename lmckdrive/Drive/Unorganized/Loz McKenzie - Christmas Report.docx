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3c4043"/>
          <w:sz w:val="24"/>
          <w:szCs w:val="24"/>
        </w:rPr>
      </w:pPr>
      <w:r w:rsidDel="00000000" w:rsidR="00000000" w:rsidRPr="00000000">
        <w:rPr>
          <w:color w:val="3c4043"/>
          <w:sz w:val="24"/>
          <w:szCs w:val="24"/>
          <w:rtl w:val="0"/>
        </w:rPr>
        <w:t xml:space="preserve">McKenzie Loz</w:t>
      </w:r>
      <w:r w:rsidDel="00000000" w:rsidR="00000000" w:rsidRPr="00000000">
        <w:rPr>
          <w:rtl w:val="0"/>
        </w:rPr>
      </w:r>
    </w:p>
    <w:p w:rsidR="00000000" w:rsidDel="00000000" w:rsidP="00000000" w:rsidRDefault="00000000" w:rsidRPr="00000000" w14:paraId="00000002">
      <w:pPr>
        <w:pageBreakBefore w:val="0"/>
        <w:rPr>
          <w:color w:val="3c4043"/>
          <w:sz w:val="24"/>
          <w:szCs w:val="24"/>
        </w:rPr>
      </w:pPr>
      <w:r w:rsidDel="00000000" w:rsidR="00000000" w:rsidRPr="00000000">
        <w:rPr>
          <w:color w:val="3c4043"/>
          <w:sz w:val="24"/>
          <w:szCs w:val="24"/>
          <w:rtl w:val="0"/>
        </w:rPr>
        <w:t xml:space="preserve">Mrs. Trainor</w:t>
      </w:r>
    </w:p>
    <w:p w:rsidR="00000000" w:rsidDel="00000000" w:rsidP="00000000" w:rsidRDefault="00000000" w:rsidRPr="00000000" w14:paraId="00000003">
      <w:pPr>
        <w:pageBreakBefore w:val="0"/>
        <w:rPr>
          <w:color w:val="3c4043"/>
          <w:sz w:val="24"/>
          <w:szCs w:val="24"/>
        </w:rPr>
      </w:pPr>
      <w:r w:rsidDel="00000000" w:rsidR="00000000" w:rsidRPr="00000000">
        <w:rPr>
          <w:color w:val="3c4043"/>
          <w:sz w:val="24"/>
          <w:szCs w:val="24"/>
          <w:rtl w:val="0"/>
        </w:rPr>
        <w:t xml:space="preserve">Writing</w:t>
      </w:r>
    </w:p>
    <w:p w:rsidR="00000000" w:rsidDel="00000000" w:rsidP="00000000" w:rsidRDefault="00000000" w:rsidRPr="00000000" w14:paraId="00000004">
      <w:pPr>
        <w:pageBreakBefore w:val="0"/>
        <w:rPr>
          <w:color w:val="3c4043"/>
          <w:sz w:val="24"/>
          <w:szCs w:val="24"/>
        </w:rPr>
      </w:pPr>
      <w:r w:rsidDel="00000000" w:rsidR="00000000" w:rsidRPr="00000000">
        <w:rPr>
          <w:color w:val="3c4043"/>
          <w:sz w:val="24"/>
          <w:szCs w:val="24"/>
          <w:rtl w:val="0"/>
        </w:rPr>
        <w:t xml:space="preserve">1-5-2021</w:t>
      </w:r>
    </w:p>
    <w:p w:rsidR="00000000" w:rsidDel="00000000" w:rsidP="00000000" w:rsidRDefault="00000000" w:rsidRPr="00000000" w14:paraId="00000005">
      <w:pPr>
        <w:pageBreakBefore w:val="0"/>
        <w:rPr>
          <w:color w:val="3c4043"/>
          <w:sz w:val="24"/>
          <w:szCs w:val="24"/>
        </w:rPr>
      </w:pPr>
      <w:r w:rsidDel="00000000" w:rsidR="00000000" w:rsidRPr="00000000">
        <w:rPr>
          <w:rtl w:val="0"/>
        </w:rPr>
      </w:r>
    </w:p>
    <w:p w:rsidR="00000000" w:rsidDel="00000000" w:rsidP="00000000" w:rsidRDefault="00000000" w:rsidRPr="00000000" w14:paraId="00000006">
      <w:pPr>
        <w:pageBreakBefore w:val="0"/>
        <w:jc w:val="center"/>
        <w:rPr>
          <w:color w:val="3c4043"/>
          <w:sz w:val="24"/>
          <w:szCs w:val="24"/>
        </w:rPr>
      </w:pPr>
      <w:r w:rsidDel="00000000" w:rsidR="00000000" w:rsidRPr="00000000">
        <w:rPr>
          <w:color w:val="3c4043"/>
          <w:sz w:val="24"/>
          <w:szCs w:val="24"/>
          <w:rtl w:val="0"/>
        </w:rPr>
        <w:t xml:space="preserve">Christmas Report</w:t>
      </w:r>
    </w:p>
    <w:p w:rsidR="00000000" w:rsidDel="00000000" w:rsidP="00000000" w:rsidRDefault="00000000" w:rsidRPr="00000000" w14:paraId="00000007">
      <w:pPr>
        <w:pageBreakBefore w:val="0"/>
        <w:jc w:val="center"/>
        <w:rPr>
          <w:color w:val="3c4043"/>
          <w:sz w:val="24"/>
          <w:szCs w:val="24"/>
        </w:rPr>
      </w:pPr>
      <w:r w:rsidDel="00000000" w:rsidR="00000000" w:rsidRPr="00000000">
        <w:rPr>
          <w:rtl w:val="0"/>
        </w:rPr>
      </w:r>
    </w:p>
    <w:p w:rsidR="00000000" w:rsidDel="00000000" w:rsidP="00000000" w:rsidRDefault="00000000" w:rsidRPr="00000000" w14:paraId="00000008">
      <w:pPr>
        <w:pageBreakBefore w:val="0"/>
        <w:ind w:left="0" w:firstLine="0"/>
        <w:rPr>
          <w:color w:val="3c4043"/>
          <w:sz w:val="24"/>
          <w:szCs w:val="24"/>
        </w:rPr>
      </w:pPr>
      <w:r w:rsidDel="00000000" w:rsidR="00000000" w:rsidRPr="00000000">
        <w:rPr>
          <w:color w:val="3c4043"/>
          <w:sz w:val="24"/>
          <w:szCs w:val="24"/>
          <w:rtl w:val="0"/>
        </w:rPr>
        <w:t xml:space="preserve">My Christmas Report is going to be about Florida, my presents, and Olek. This whole report is going to make you smile and be happy</w:t>
      </w:r>
      <w:ins w:author="Josiann Trainor" w:id="0" w:date="2021-01-10T23:49:55Z">
        <w:r w:rsidDel="00000000" w:rsidR="00000000" w:rsidRPr="00000000">
          <w:rPr>
            <w:color w:val="3c4043"/>
            <w:sz w:val="24"/>
            <w:szCs w:val="24"/>
            <w:rtl w:val="0"/>
          </w:rPr>
          <w:t xml:space="preserve">,</w:t>
        </w:r>
      </w:ins>
      <w:r w:rsidDel="00000000" w:rsidR="00000000" w:rsidRPr="00000000">
        <w:rPr>
          <w:color w:val="3c4043"/>
          <w:sz w:val="24"/>
          <w:szCs w:val="24"/>
          <w:rtl w:val="0"/>
        </w:rPr>
        <w:t xml:space="preserve"> but I promise you will not be bored.  </w:t>
      </w:r>
      <w:ins w:author="Josiann Trainor" w:id="1" w:date="2021-01-10T23:50:02Z">
        <w:r w:rsidDel="00000000" w:rsidR="00000000" w:rsidRPr="00000000">
          <w:rPr>
            <w:color w:val="3c4043"/>
            <w:sz w:val="24"/>
            <w:szCs w:val="24"/>
            <w:rtl w:val="0"/>
          </w:rPr>
          <w:t xml:space="preserve">My </w:t>
        </w:r>
      </w:ins>
      <w:r w:rsidDel="00000000" w:rsidR="00000000" w:rsidRPr="00000000">
        <w:rPr>
          <w:color w:val="3c4043"/>
          <w:sz w:val="24"/>
          <w:szCs w:val="24"/>
          <w:rtl w:val="0"/>
        </w:rPr>
        <w:t xml:space="preserve">Florida vacation will be very fun to hear about</w:t>
      </w:r>
      <w:ins w:author="Josiann Trainor" w:id="2" w:date="2021-01-10T23:50:13Z">
        <w:r w:rsidDel="00000000" w:rsidR="00000000" w:rsidRPr="00000000">
          <w:rPr>
            <w:color w:val="3c4043"/>
            <w:sz w:val="24"/>
            <w:szCs w:val="24"/>
            <w:rtl w:val="0"/>
          </w:rPr>
          <w:t xml:space="preserve">. I’ll tell</w:t>
        </w:r>
      </w:ins>
      <w:r w:rsidDel="00000000" w:rsidR="00000000" w:rsidRPr="00000000">
        <w:rPr>
          <w:color w:val="3c4043"/>
          <w:sz w:val="24"/>
          <w:szCs w:val="24"/>
          <w:rtl w:val="0"/>
        </w:rPr>
        <w:t xml:space="preserve"> what I think about Florida and how it was great there. </w:t>
      </w:r>
      <w:del w:author="Josiann Trainor" w:id="3" w:date="2021-01-10T23:50:22Z">
        <w:r w:rsidDel="00000000" w:rsidR="00000000" w:rsidRPr="00000000">
          <w:rPr>
            <w:color w:val="3c4043"/>
            <w:sz w:val="24"/>
            <w:szCs w:val="24"/>
            <w:rtl w:val="0"/>
          </w:rPr>
          <w:delText xml:space="preserve"> </w:delText>
        </w:r>
      </w:del>
      <w:r w:rsidDel="00000000" w:rsidR="00000000" w:rsidRPr="00000000">
        <w:rPr>
          <w:color w:val="3c4043"/>
          <w:sz w:val="24"/>
          <w:szCs w:val="24"/>
          <w:rtl w:val="0"/>
        </w:rPr>
        <w:t xml:space="preserve">Olek is going to make you want to play basketball at his camp. The presents will give you ideas of what you might want for next year and also you could hear what other people got. </w:t>
      </w:r>
      <w:r w:rsidDel="00000000" w:rsidR="00000000" w:rsidRPr="00000000">
        <w:rPr>
          <w:color w:val="3c4043"/>
          <w:sz w:val="24"/>
          <w:szCs w:val="24"/>
          <w:rtl w:val="0"/>
        </w:rPr>
        <w:t xml:space="preserve">These are</w:t>
      </w:r>
      <w:r w:rsidDel="00000000" w:rsidR="00000000" w:rsidRPr="00000000">
        <w:rPr>
          <w:color w:val="3c4043"/>
          <w:sz w:val="24"/>
          <w:szCs w:val="24"/>
          <w:rtl w:val="0"/>
        </w:rPr>
        <w:t xml:space="preserve"> just a few reasons why my </w:t>
      </w:r>
      <w:ins w:author="Josiann Trainor" w:id="4" w:date="2021-01-10T23:50:33Z">
        <w:r w:rsidDel="00000000" w:rsidR="00000000" w:rsidRPr="00000000">
          <w:rPr>
            <w:color w:val="3c4043"/>
            <w:sz w:val="24"/>
            <w:szCs w:val="24"/>
            <w:rtl w:val="0"/>
          </w:rPr>
          <w:t xml:space="preserve">C</w:t>
        </w:r>
      </w:ins>
      <w:del w:author="Josiann Trainor" w:id="4" w:date="2021-01-10T23:50:33Z">
        <w:r w:rsidDel="00000000" w:rsidR="00000000" w:rsidRPr="00000000">
          <w:rPr>
            <w:color w:val="3c4043"/>
            <w:sz w:val="24"/>
            <w:szCs w:val="24"/>
            <w:rtl w:val="0"/>
          </w:rPr>
          <w:delText xml:space="preserve">c</w:delText>
        </w:r>
      </w:del>
      <w:r w:rsidDel="00000000" w:rsidR="00000000" w:rsidRPr="00000000">
        <w:rPr>
          <w:color w:val="3c4043"/>
          <w:sz w:val="24"/>
          <w:szCs w:val="24"/>
          <w:rtl w:val="0"/>
        </w:rPr>
        <w:t xml:space="preserve">hristmas break was amazing.    </w:t>
      </w:r>
    </w:p>
    <w:p w:rsidR="00000000" w:rsidDel="00000000" w:rsidP="00000000" w:rsidRDefault="00000000" w:rsidRPr="00000000" w14:paraId="00000009">
      <w:pPr>
        <w:pageBreakBefore w:val="0"/>
        <w:ind w:left="0" w:firstLine="0"/>
        <w:rPr>
          <w:color w:val="3c4043"/>
          <w:sz w:val="24"/>
          <w:szCs w:val="24"/>
        </w:rPr>
      </w:pPr>
      <w:r w:rsidDel="00000000" w:rsidR="00000000" w:rsidRPr="00000000">
        <w:rPr>
          <w:rtl w:val="0"/>
        </w:rPr>
      </w:r>
    </w:p>
    <w:p w:rsidR="00000000" w:rsidDel="00000000" w:rsidP="00000000" w:rsidRDefault="00000000" w:rsidRPr="00000000" w14:paraId="0000000A">
      <w:pPr>
        <w:pageBreakBefore w:val="0"/>
        <w:ind w:left="0" w:firstLine="0"/>
        <w:rPr>
          <w:color w:val="3c4043"/>
          <w:sz w:val="24"/>
          <w:szCs w:val="24"/>
        </w:rPr>
      </w:pPr>
      <w:r w:rsidDel="00000000" w:rsidR="00000000" w:rsidRPr="00000000">
        <w:rPr>
          <w:color w:val="3c4043"/>
          <w:sz w:val="24"/>
          <w:szCs w:val="24"/>
          <w:rtl w:val="0"/>
        </w:rPr>
        <w:t xml:space="preserve">One reason my break was great is because </w:t>
      </w:r>
      <w:r w:rsidDel="00000000" w:rsidR="00000000" w:rsidRPr="00000000">
        <w:rPr>
          <w:color w:val="3c4043"/>
          <w:sz w:val="24"/>
          <w:szCs w:val="24"/>
          <w:rtl w:val="0"/>
        </w:rPr>
        <w:t xml:space="preserve">I went to a professional basketball players camp that my mom signed me up for. The coach’s name was Olek. I went there on my first day and I was surprised to see one of my friends there</w:t>
      </w:r>
      <w:r w:rsidDel="00000000" w:rsidR="00000000" w:rsidRPr="00000000">
        <w:rPr>
          <w:color w:val="3c4043"/>
          <w:sz w:val="24"/>
          <w:szCs w:val="24"/>
          <w:rtl w:val="0"/>
        </w:rPr>
        <w:t xml:space="preserve">. </w:t>
      </w:r>
      <w:r w:rsidDel="00000000" w:rsidR="00000000" w:rsidRPr="00000000">
        <w:rPr>
          <w:color w:val="3c4043"/>
          <w:sz w:val="24"/>
          <w:szCs w:val="24"/>
          <w:rtl w:val="0"/>
        </w:rPr>
        <w:t xml:space="preserve">We did exercises before playing basketball and then we started lining up to shoot shots. Then at that moment my coach's dog Niro came outside and Olek had to put him back outside.  Also we got hot chocolate for playing basketball. It was very fun during Christmas break to do basketball with a professional player. </w:t>
      </w:r>
    </w:p>
    <w:p w:rsidR="00000000" w:rsidDel="00000000" w:rsidP="00000000" w:rsidRDefault="00000000" w:rsidRPr="00000000" w14:paraId="0000000B">
      <w:pPr>
        <w:pageBreakBefore w:val="0"/>
        <w:ind w:left="0" w:firstLine="0"/>
        <w:rPr>
          <w:color w:val="3c4043"/>
          <w:sz w:val="24"/>
          <w:szCs w:val="24"/>
        </w:rPr>
      </w:pPr>
      <w:r w:rsidDel="00000000" w:rsidR="00000000" w:rsidRPr="00000000">
        <w:rPr>
          <w:rtl w:val="0"/>
        </w:rPr>
      </w:r>
    </w:p>
    <w:p w:rsidR="00000000" w:rsidDel="00000000" w:rsidP="00000000" w:rsidRDefault="00000000" w:rsidRPr="00000000" w14:paraId="0000000C">
      <w:pPr>
        <w:pageBreakBefore w:val="0"/>
        <w:ind w:left="0" w:firstLine="0"/>
        <w:rPr>
          <w:color w:val="3c4043"/>
          <w:sz w:val="24"/>
          <w:szCs w:val="24"/>
        </w:rPr>
      </w:pPr>
      <w:del w:author="Josiann Trainor" w:id="5" w:date="2021-01-10T23:51:01Z">
        <w:r w:rsidDel="00000000" w:rsidR="00000000" w:rsidRPr="00000000">
          <w:rPr>
            <w:color w:val="3c4043"/>
            <w:sz w:val="24"/>
            <w:szCs w:val="24"/>
            <w:rtl w:val="0"/>
          </w:rPr>
          <w:delText xml:space="preserve"> </w:delText>
        </w:r>
      </w:del>
      <w:r w:rsidDel="00000000" w:rsidR="00000000" w:rsidRPr="00000000">
        <w:rPr>
          <w:color w:val="3c4043"/>
          <w:sz w:val="24"/>
          <w:szCs w:val="24"/>
          <w:rtl w:val="0"/>
        </w:rPr>
        <w:t xml:space="preserve">The second reason my Christmas break was great </w:t>
      </w:r>
      <w:ins w:author="Josiann Trainor" w:id="6" w:date="2021-01-10T23:51:08Z">
        <w:r w:rsidDel="00000000" w:rsidR="00000000" w:rsidRPr="00000000">
          <w:rPr>
            <w:color w:val="3c4043"/>
            <w:sz w:val="24"/>
            <w:szCs w:val="24"/>
            <w:rtl w:val="0"/>
          </w:rPr>
          <w:t xml:space="preserve">was </w:t>
        </w:r>
      </w:ins>
      <w:r w:rsidDel="00000000" w:rsidR="00000000" w:rsidRPr="00000000">
        <w:rPr>
          <w:color w:val="3c4043"/>
          <w:sz w:val="24"/>
          <w:szCs w:val="24"/>
          <w:rtl w:val="0"/>
        </w:rPr>
        <w:t xml:space="preserve">because I got amazing presents.  For Christmas I got Ring Fit adventure, an exercise game, a Nintendo switch lite, a Rolex watch, a new controller, Starbucks cups, a gaming headset, and a fun new book. </w:t>
      </w:r>
      <w:del w:author="Josiann Trainor" w:id="7" w:date="2021-01-10T23:51:21Z">
        <w:r w:rsidDel="00000000" w:rsidR="00000000" w:rsidRPr="00000000">
          <w:rPr>
            <w:color w:val="3c4043"/>
            <w:sz w:val="24"/>
            <w:szCs w:val="24"/>
            <w:rtl w:val="0"/>
          </w:rPr>
          <w:delText xml:space="preserve"> </w:delText>
        </w:r>
      </w:del>
      <w:r w:rsidDel="00000000" w:rsidR="00000000" w:rsidRPr="00000000">
        <w:rPr>
          <w:color w:val="3c4043"/>
          <w:sz w:val="24"/>
          <w:szCs w:val="24"/>
          <w:rtl w:val="0"/>
        </w:rPr>
        <w:t xml:space="preserve">The presents were amazing and it was very fun playing with my presents. This Christmas was very special and these were the best presents I have ever had. </w:t>
      </w:r>
      <w:del w:author="Josiann Trainor" w:id="8" w:date="2021-01-10T23:51:40Z">
        <w:r w:rsidDel="00000000" w:rsidR="00000000" w:rsidRPr="00000000">
          <w:rPr>
            <w:color w:val="3c4043"/>
            <w:sz w:val="24"/>
            <w:szCs w:val="24"/>
            <w:rtl w:val="0"/>
          </w:rPr>
          <w:delText xml:space="preserve">These presents this year i</w:delText>
        </w:r>
      </w:del>
      <w:ins w:author="Josiann Trainor" w:id="8" w:date="2021-01-10T23:51:40Z">
        <w:r w:rsidDel="00000000" w:rsidR="00000000" w:rsidRPr="00000000">
          <w:rPr>
            <w:color w:val="3c4043"/>
            <w:sz w:val="24"/>
            <w:szCs w:val="24"/>
            <w:rtl w:val="0"/>
          </w:rPr>
          <w:t xml:space="preserve">I</w:t>
        </w:r>
      </w:ins>
      <w:r w:rsidDel="00000000" w:rsidR="00000000" w:rsidRPr="00000000">
        <w:rPr>
          <w:color w:val="3c4043"/>
          <w:sz w:val="24"/>
          <w:szCs w:val="24"/>
          <w:rtl w:val="0"/>
        </w:rPr>
        <w:t xml:space="preserve">t was fun opening them with my family. My parents picked out amazing gifts and my brother made me super happy. These presents were great and they were better than anything I could have asked for. </w:t>
      </w:r>
    </w:p>
    <w:p w:rsidR="00000000" w:rsidDel="00000000" w:rsidP="00000000" w:rsidRDefault="00000000" w:rsidRPr="00000000" w14:paraId="0000000D">
      <w:pPr>
        <w:pageBreakBefore w:val="0"/>
        <w:ind w:left="0" w:firstLine="0"/>
        <w:rPr>
          <w:color w:val="3c4043"/>
          <w:sz w:val="24"/>
          <w:szCs w:val="24"/>
        </w:rPr>
      </w:pPr>
      <w:r w:rsidDel="00000000" w:rsidR="00000000" w:rsidRPr="00000000">
        <w:rPr>
          <w:rtl w:val="0"/>
        </w:rPr>
      </w:r>
    </w:p>
    <w:p w:rsidR="00000000" w:rsidDel="00000000" w:rsidP="00000000" w:rsidRDefault="00000000" w:rsidRPr="00000000" w14:paraId="0000000E">
      <w:pPr>
        <w:pageBreakBefore w:val="0"/>
        <w:ind w:left="0" w:firstLine="0"/>
        <w:rPr>
          <w:color w:val="3c4043"/>
          <w:sz w:val="24"/>
          <w:szCs w:val="24"/>
        </w:rPr>
      </w:pPr>
      <w:r w:rsidDel="00000000" w:rsidR="00000000" w:rsidRPr="00000000">
        <w:rPr>
          <w:color w:val="3c4043"/>
          <w:sz w:val="24"/>
          <w:szCs w:val="24"/>
          <w:rtl w:val="0"/>
        </w:rPr>
        <w:t xml:space="preserve">The third reason my Christmas break was amazing is because I went to Florida.  We have never gotten to go to Florida until Christmas break and never actually any vacation this year because of Covid 19. When we went to Florida we first went to Miami and then Palm </w:t>
      </w:r>
      <w:ins w:author="Josiann Trainor" w:id="9" w:date="2021-01-10T23:52:09Z">
        <w:r w:rsidDel="00000000" w:rsidR="00000000" w:rsidRPr="00000000">
          <w:rPr>
            <w:color w:val="3c4043"/>
            <w:sz w:val="24"/>
            <w:szCs w:val="24"/>
            <w:rtl w:val="0"/>
          </w:rPr>
          <w:t xml:space="preserve">B</w:t>
        </w:r>
      </w:ins>
      <w:del w:author="Josiann Trainor" w:id="9" w:date="2021-01-10T23:52:09Z">
        <w:r w:rsidDel="00000000" w:rsidR="00000000" w:rsidRPr="00000000">
          <w:rPr>
            <w:color w:val="3c4043"/>
            <w:sz w:val="24"/>
            <w:szCs w:val="24"/>
            <w:rtl w:val="0"/>
          </w:rPr>
          <w:delText xml:space="preserve">b</w:delText>
        </w:r>
      </w:del>
      <w:r w:rsidDel="00000000" w:rsidR="00000000" w:rsidRPr="00000000">
        <w:rPr>
          <w:color w:val="3c4043"/>
          <w:sz w:val="24"/>
          <w:szCs w:val="24"/>
          <w:rtl w:val="0"/>
        </w:rPr>
        <w:t xml:space="preserve">each. In Miami there was an amazing hotel where we stayed with great food and a huge pool. The pool was amazing</w:t>
      </w:r>
      <w:ins w:author="Josiann Trainor" w:id="10" w:date="2021-01-10T23:52:22Z">
        <w:r w:rsidDel="00000000" w:rsidR="00000000" w:rsidRPr="00000000">
          <w:rPr>
            <w:color w:val="3c4043"/>
            <w:sz w:val="24"/>
            <w:szCs w:val="24"/>
            <w:rtl w:val="0"/>
          </w:rPr>
          <w:t xml:space="preserve"> because of</w:t>
        </w:r>
      </w:ins>
      <w:r w:rsidDel="00000000" w:rsidR="00000000" w:rsidRPr="00000000">
        <w:rPr>
          <w:color w:val="3c4043"/>
          <w:sz w:val="24"/>
          <w:szCs w:val="24"/>
          <w:rtl w:val="0"/>
        </w:rPr>
        <w:t xml:space="preserve"> how long it was</w:t>
      </w:r>
      <w:ins w:author="Josiann Trainor" w:id="11" w:date="2021-01-10T23:52:28Z">
        <w:r w:rsidDel="00000000" w:rsidR="00000000" w:rsidRPr="00000000">
          <w:rPr>
            <w:color w:val="3c4043"/>
            <w:sz w:val="24"/>
            <w:szCs w:val="24"/>
            <w:rtl w:val="0"/>
          </w:rPr>
          <w:t xml:space="preserve">.</w:t>
        </w:r>
      </w:ins>
      <w:r w:rsidDel="00000000" w:rsidR="00000000" w:rsidRPr="00000000">
        <w:rPr>
          <w:color w:val="3c4043"/>
          <w:sz w:val="24"/>
          <w:szCs w:val="24"/>
          <w:rtl w:val="0"/>
        </w:rPr>
        <w:t xml:space="preserve"> </w:t>
      </w:r>
      <w:ins w:author="Josiann Trainor" w:id="12" w:date="2021-01-10T23:52:34Z">
        <w:r w:rsidDel="00000000" w:rsidR="00000000" w:rsidRPr="00000000">
          <w:rPr>
            <w:color w:val="3c4043"/>
            <w:sz w:val="24"/>
            <w:szCs w:val="24"/>
            <w:rtl w:val="0"/>
          </w:rPr>
          <w:t xml:space="preserve">We swam</w:t>
        </w:r>
      </w:ins>
      <w:del w:author="Josiann Trainor" w:id="12" w:date="2021-01-10T23:52:34Z">
        <w:r w:rsidDel="00000000" w:rsidR="00000000" w:rsidRPr="00000000">
          <w:rPr>
            <w:color w:val="3c4043"/>
            <w:sz w:val="24"/>
            <w:szCs w:val="24"/>
            <w:rtl w:val="0"/>
          </w:rPr>
          <w:delText xml:space="preserve">we swam</w:delText>
        </w:r>
      </w:del>
      <w:r w:rsidDel="00000000" w:rsidR="00000000" w:rsidRPr="00000000">
        <w:rPr>
          <w:color w:val="3c4043"/>
          <w:sz w:val="24"/>
          <w:szCs w:val="24"/>
          <w:rtl w:val="0"/>
        </w:rPr>
        <w:t xml:space="preserve"> in there for an hour. After that we started heading for our next hotel which was in Palm </w:t>
      </w:r>
      <w:ins w:author="Josiann Trainor" w:id="13" w:date="2021-01-10T23:52:42Z">
        <w:r w:rsidDel="00000000" w:rsidR="00000000" w:rsidRPr="00000000">
          <w:rPr>
            <w:color w:val="3c4043"/>
            <w:sz w:val="24"/>
            <w:szCs w:val="24"/>
            <w:rtl w:val="0"/>
          </w:rPr>
          <w:t xml:space="preserve">B</w:t>
        </w:r>
      </w:ins>
      <w:del w:author="Josiann Trainor" w:id="13" w:date="2021-01-10T23:52:42Z">
        <w:r w:rsidDel="00000000" w:rsidR="00000000" w:rsidRPr="00000000">
          <w:rPr>
            <w:color w:val="3c4043"/>
            <w:sz w:val="24"/>
            <w:szCs w:val="24"/>
            <w:rtl w:val="0"/>
          </w:rPr>
          <w:delText xml:space="preserve">b</w:delText>
        </w:r>
      </w:del>
      <w:r w:rsidDel="00000000" w:rsidR="00000000" w:rsidRPr="00000000">
        <w:rPr>
          <w:color w:val="3c4043"/>
          <w:sz w:val="24"/>
          <w:szCs w:val="24"/>
          <w:rtl w:val="0"/>
        </w:rPr>
        <w:t xml:space="preserve">each</w:t>
      </w:r>
      <w:ins w:author="Josiann Trainor" w:id="14" w:date="2021-01-10T23:52:56Z">
        <w:r w:rsidDel="00000000" w:rsidR="00000000" w:rsidRPr="00000000">
          <w:rPr>
            <w:color w:val="3c4043"/>
            <w:sz w:val="24"/>
            <w:szCs w:val="24"/>
            <w:rtl w:val="0"/>
          </w:rPr>
          <w:t xml:space="preserve">.</w:t>
        </w:r>
      </w:ins>
      <w:del w:author="Josiann Trainor" w:id="14" w:date="2021-01-10T23:52:56Z">
        <w:r w:rsidDel="00000000" w:rsidR="00000000" w:rsidRPr="00000000">
          <w:rPr>
            <w:color w:val="3c4043"/>
            <w:sz w:val="24"/>
            <w:szCs w:val="24"/>
            <w:rtl w:val="0"/>
          </w:rPr>
          <w:delText xml:space="preserve"> but f</w:delText>
        </w:r>
      </w:del>
      <w:ins w:author="Josiann Trainor" w:id="14" w:date="2021-01-10T23:52:56Z">
        <w:r w:rsidDel="00000000" w:rsidR="00000000" w:rsidRPr="00000000">
          <w:rPr>
            <w:color w:val="3c4043"/>
            <w:sz w:val="24"/>
            <w:szCs w:val="24"/>
            <w:rtl w:val="0"/>
          </w:rPr>
          <w:t xml:space="preserve">F</w:t>
        </w:r>
      </w:ins>
      <w:r w:rsidDel="00000000" w:rsidR="00000000" w:rsidRPr="00000000">
        <w:rPr>
          <w:color w:val="3c4043"/>
          <w:sz w:val="24"/>
          <w:szCs w:val="24"/>
          <w:rtl w:val="0"/>
        </w:rPr>
        <w:t xml:space="preserve">irst we stopped at The Everglades which was a place where alligators live. We found an alligator that didn't move but we saw it and it was amazing. We went on a trail at The Everglades and when we were driving back we saw a boa constrictor. We got to our hotel. We stayed there for 7 nights, went to more restaurants, had ice cream, went to the pool, went to the ocean, and bought new clothes. </w:t>
      </w:r>
    </w:p>
    <w:p w:rsidR="00000000" w:rsidDel="00000000" w:rsidP="00000000" w:rsidRDefault="00000000" w:rsidRPr="00000000" w14:paraId="0000000F">
      <w:pPr>
        <w:pageBreakBefore w:val="0"/>
        <w:ind w:left="0" w:firstLine="0"/>
        <w:rPr>
          <w:color w:val="3c4043"/>
          <w:sz w:val="24"/>
          <w:szCs w:val="24"/>
        </w:rPr>
      </w:pPr>
      <w:r w:rsidDel="00000000" w:rsidR="00000000" w:rsidRPr="00000000">
        <w:rPr>
          <w:rtl w:val="0"/>
        </w:rPr>
      </w:r>
    </w:p>
    <w:p w:rsidR="00000000" w:rsidDel="00000000" w:rsidP="00000000" w:rsidRDefault="00000000" w:rsidRPr="00000000" w14:paraId="00000010">
      <w:pPr>
        <w:pageBreakBefore w:val="0"/>
        <w:ind w:left="0" w:firstLine="0"/>
        <w:rPr>
          <w:color w:val="3c4043"/>
          <w:sz w:val="24"/>
          <w:szCs w:val="24"/>
        </w:rPr>
      </w:pPr>
      <w:r w:rsidDel="00000000" w:rsidR="00000000" w:rsidRPr="00000000">
        <w:rPr>
          <w:rtl w:val="0"/>
        </w:rPr>
      </w:r>
    </w:p>
    <w:p w:rsidR="00000000" w:rsidDel="00000000" w:rsidP="00000000" w:rsidRDefault="00000000" w:rsidRPr="00000000" w14:paraId="00000011">
      <w:pPr>
        <w:pageBreakBefore w:val="0"/>
        <w:ind w:left="0" w:firstLine="0"/>
        <w:rPr>
          <w:del w:author="Josiann Trainor" w:id="16" w:date="2021-01-10T23:53:52Z"/>
          <w:color w:val="3c4043"/>
          <w:sz w:val="24"/>
          <w:szCs w:val="24"/>
        </w:rPr>
      </w:pPr>
      <w:r w:rsidDel="00000000" w:rsidR="00000000" w:rsidRPr="00000000">
        <w:rPr>
          <w:color w:val="3c4043"/>
          <w:sz w:val="24"/>
          <w:szCs w:val="24"/>
          <w:rtl w:val="0"/>
        </w:rPr>
        <w:t xml:space="preserve">This vacation was very fun. </w:t>
      </w:r>
      <w:ins w:author="Josiann Trainor" w:id="15" w:date="2021-01-10T23:53:22Z">
        <w:r w:rsidDel="00000000" w:rsidR="00000000" w:rsidRPr="00000000">
          <w:rPr>
            <w:color w:val="3c4043"/>
            <w:sz w:val="24"/>
            <w:szCs w:val="24"/>
            <w:rtl w:val="0"/>
          </w:rPr>
          <w:t xml:space="preserve">It was </w:t>
        </w:r>
      </w:ins>
      <w:del w:author="Josiann Trainor" w:id="15" w:date="2021-01-10T23:53:22Z">
        <w:r w:rsidDel="00000000" w:rsidR="00000000" w:rsidRPr="00000000">
          <w:rPr>
            <w:color w:val="3c4043"/>
            <w:sz w:val="24"/>
            <w:szCs w:val="24"/>
            <w:rtl w:val="0"/>
          </w:rPr>
          <w:delText xml:space="preserve">O</w:delText>
        </w:r>
      </w:del>
      <w:ins w:author="Josiann Trainor" w:id="15" w:date="2021-01-10T23:53:22Z">
        <w:r w:rsidDel="00000000" w:rsidR="00000000" w:rsidRPr="00000000">
          <w:rPr>
            <w:color w:val="3c4043"/>
            <w:sz w:val="24"/>
            <w:szCs w:val="24"/>
            <w:rtl w:val="0"/>
          </w:rPr>
          <w:t xml:space="preserve">o</w:t>
        </w:r>
      </w:ins>
      <w:r w:rsidDel="00000000" w:rsidR="00000000" w:rsidRPr="00000000">
        <w:rPr>
          <w:color w:val="3c4043"/>
          <w:sz w:val="24"/>
          <w:szCs w:val="24"/>
          <w:rtl w:val="0"/>
        </w:rPr>
        <w:t xml:space="preserve">ne vacation that I have never experienced until now. It made this Christmas break great. Christmas break this year made me happy because I did so many things. This vacation made everything better with my family and me. This year was incredible. 2020 was amazing now time to move on to 2021. </w:t>
      </w:r>
      <w:del w:author="Josiann Trainor" w:id="16" w:date="2021-01-10T23:53:52Z">
        <w:commentRangeStart w:id="0"/>
        <w:r w:rsidDel="00000000" w:rsidR="00000000" w:rsidRPr="00000000">
          <w:rPr>
            <w:color w:val="3c4043"/>
            <w:sz w:val="24"/>
            <w:szCs w:val="24"/>
            <w:rtl w:val="0"/>
          </w:rPr>
          <w:delText xml:space="preserve">This was the best Christmas break I could ever ask for.         </w:delText>
        </w:r>
      </w:del>
    </w:p>
    <w:p w:rsidR="00000000" w:rsidDel="00000000" w:rsidP="00000000" w:rsidRDefault="00000000" w:rsidRPr="00000000" w14:paraId="00000012">
      <w:pPr>
        <w:pageBreakBefore w:val="0"/>
        <w:ind w:left="0" w:firstLine="0"/>
        <w:rPr>
          <w:color w:val="3c4043"/>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pageBreakBefore w:val="0"/>
        <w:ind w:left="0" w:firstLine="0"/>
        <w:rPr>
          <w:color w:val="3c4043"/>
          <w:sz w:val="24"/>
          <w:szCs w:val="24"/>
        </w:rPr>
      </w:pPr>
      <w:r w:rsidDel="00000000" w:rsidR="00000000" w:rsidRPr="00000000">
        <w:rPr>
          <w:rtl w:val="0"/>
        </w:rPr>
      </w:r>
    </w:p>
    <w:p w:rsidR="00000000" w:rsidDel="00000000" w:rsidP="00000000" w:rsidRDefault="00000000" w:rsidRPr="00000000" w14:paraId="00000014">
      <w:pPr>
        <w:pageBreakBefore w:val="0"/>
        <w:ind w:left="0" w:firstLine="0"/>
        <w:rPr>
          <w:color w:val="3c4043"/>
          <w:sz w:val="24"/>
          <w:szCs w:val="24"/>
        </w:rPr>
      </w:pPr>
      <w:r w:rsidDel="00000000" w:rsidR="00000000" w:rsidRPr="00000000">
        <w:rPr>
          <w:rtl w:val="0"/>
        </w:rPr>
      </w:r>
    </w:p>
    <w:p w:rsidR="00000000" w:rsidDel="00000000" w:rsidP="00000000" w:rsidRDefault="00000000" w:rsidRPr="00000000" w14:paraId="00000015">
      <w:pPr>
        <w:pageBreakBefore w:val="0"/>
        <w:ind w:left="0" w:firstLine="0"/>
        <w:rPr>
          <w:color w:val="3c4043"/>
          <w:sz w:val="24"/>
          <w:szCs w:val="24"/>
        </w:rPr>
      </w:pPr>
      <w:r w:rsidDel="00000000" w:rsidR="00000000" w:rsidRPr="00000000">
        <w:rPr>
          <w:color w:val="3c4043"/>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iann Trainor" w:id="0" w:date="2021-01-10T23:54:02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this sentence.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