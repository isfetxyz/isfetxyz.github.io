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 The WHY </w:t>
      </w:r>
      <w:r w:rsidDel="00000000" w:rsidR="00000000" w:rsidRPr="00000000">
        <w:rPr>
          <w:rFonts w:ascii="Times New Roman" w:cs="Times New Roman" w:eastAsia="Times New Roman" w:hAnsi="Times New Roman"/>
          <w:sz w:val="24"/>
          <w:szCs w:val="24"/>
          <w:rtl w:val="0"/>
        </w:rPr>
        <w:t xml:space="preserve">about the passage. Now that you understand what is happening, this is the part where you </w:t>
      </w:r>
      <w:r w:rsidDel="00000000" w:rsidR="00000000" w:rsidRPr="00000000">
        <w:rPr>
          <w:rFonts w:ascii="Times New Roman" w:cs="Times New Roman" w:eastAsia="Times New Roman" w:hAnsi="Times New Roman"/>
          <w:b w:val="1"/>
          <w:sz w:val="24"/>
          <w:szCs w:val="24"/>
          <w:rtl w:val="0"/>
        </w:rPr>
        <w:t xml:space="preserve">explain</w:t>
      </w:r>
      <w:r w:rsidDel="00000000" w:rsidR="00000000" w:rsidRPr="00000000">
        <w:rPr>
          <w:rFonts w:ascii="Times New Roman" w:cs="Times New Roman" w:eastAsia="Times New Roman" w:hAnsi="Times New Roman"/>
          <w:sz w:val="24"/>
          <w:szCs w:val="24"/>
          <w:rtl w:val="0"/>
        </w:rPr>
        <w:t xml:space="preserve"> WHY it is happening. Ask yourself questions such as the following: What does this mean? What is the author telling us? What can we learn about people from this? </w:t>
      </w:r>
      <w:r w:rsidDel="00000000" w:rsidR="00000000" w:rsidRPr="00000000">
        <w:rPr>
          <w:rtl w:val="0"/>
        </w:rPr>
      </w:r>
    </w:p>
    <w:p w:rsidR="00000000" w:rsidDel="00000000" w:rsidP="00000000" w:rsidRDefault="00000000" w:rsidRPr="00000000" w14:paraId="00000002">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Directions</w:t>
      </w:r>
      <w:r w:rsidDel="00000000" w:rsidR="00000000" w:rsidRPr="00000000">
        <w:rPr>
          <w:rFonts w:ascii="Times New Roman" w:cs="Times New Roman" w:eastAsia="Times New Roman" w:hAnsi="Times New Roman"/>
          <w:sz w:val="24"/>
          <w:szCs w:val="24"/>
          <w:rtl w:val="0"/>
        </w:rPr>
        <w:t xml:space="preserve">: Use your responses to the chapter 18 questions to help you with the following. Write a paragraph in the space below with at least 6 sentences (and no more than 9) that answers the question below. </w:t>
      </w:r>
    </w:p>
    <w:p w:rsidR="00000000" w:rsidDel="00000000" w:rsidP="00000000" w:rsidRDefault="00000000" w:rsidRPr="00000000" w14:paraId="00000004">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Begin with a </w:t>
      </w:r>
      <w:r w:rsidDel="00000000" w:rsidR="00000000" w:rsidRPr="00000000">
        <w:rPr>
          <w:rFonts w:ascii="Times New Roman" w:cs="Times New Roman" w:eastAsia="Times New Roman" w:hAnsi="Times New Roman"/>
          <w:b w:val="1"/>
          <w:sz w:val="24"/>
          <w:szCs w:val="24"/>
          <w:rtl w:val="0"/>
        </w:rPr>
        <w:t xml:space="preserve">topic sentence</w:t>
      </w:r>
      <w:r w:rsidDel="00000000" w:rsidR="00000000" w:rsidRPr="00000000">
        <w:rPr>
          <w:rFonts w:ascii="Times New Roman" w:cs="Times New Roman" w:eastAsia="Times New Roman" w:hAnsi="Times New Roman"/>
          <w:sz w:val="24"/>
          <w:szCs w:val="24"/>
          <w:rtl w:val="0"/>
        </w:rPr>
        <w:t xml:space="preserve"> that introduces the main idea of the paragraph by </w:t>
      </w:r>
      <w:r w:rsidDel="00000000" w:rsidR="00000000" w:rsidRPr="00000000">
        <w:rPr>
          <w:rFonts w:ascii="Times New Roman" w:cs="Times New Roman" w:eastAsia="Times New Roman" w:hAnsi="Times New Roman"/>
          <w:i w:val="1"/>
          <w:sz w:val="24"/>
          <w:szCs w:val="24"/>
          <w:rtl w:val="0"/>
        </w:rPr>
        <w:t xml:space="preserve">answering the question</w:t>
      </w:r>
      <w:r w:rsidDel="00000000" w:rsidR="00000000" w:rsidRPr="00000000">
        <w:rPr>
          <w:rFonts w:ascii="Times New Roman" w:cs="Times New Roman" w:eastAsia="Times New Roman" w:hAnsi="Times New Roman"/>
          <w:sz w:val="24"/>
          <w:szCs w:val="24"/>
          <w:rtl w:val="0"/>
        </w:rPr>
        <w:t xml:space="preserve">. This whole first paragraph is about people in a church mourning over the loss of some people who have died.  </w:t>
      </w:r>
    </w:p>
    <w:p w:rsidR="00000000" w:rsidDel="00000000" w:rsidP="00000000" w:rsidRDefault="00000000" w:rsidRPr="00000000" w14:paraId="00000005">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You will </w:t>
      </w:r>
      <w:r w:rsidDel="00000000" w:rsidR="00000000" w:rsidRPr="00000000">
        <w:rPr>
          <w:rFonts w:ascii="Times New Roman" w:cs="Times New Roman" w:eastAsia="Times New Roman" w:hAnsi="Times New Roman"/>
          <w:b w:val="1"/>
          <w:sz w:val="24"/>
          <w:szCs w:val="24"/>
          <w:rtl w:val="0"/>
        </w:rPr>
        <w:t xml:space="preserve">quote and cite</w:t>
      </w:r>
      <w:r w:rsidDel="00000000" w:rsidR="00000000" w:rsidRPr="00000000">
        <w:rPr>
          <w:rFonts w:ascii="Times New Roman" w:cs="Times New Roman" w:eastAsia="Times New Roman" w:hAnsi="Times New Roman"/>
          <w:sz w:val="24"/>
          <w:szCs w:val="24"/>
          <w:rtl w:val="0"/>
        </w:rPr>
        <w:t xml:space="preserve"> at least two portions of the passage and </w:t>
      </w:r>
      <w:r w:rsidDel="00000000" w:rsidR="00000000" w:rsidRPr="00000000">
        <w:rPr>
          <w:rFonts w:ascii="Times New Roman" w:cs="Times New Roman" w:eastAsia="Times New Roman" w:hAnsi="Times New Roman"/>
          <w:b w:val="1"/>
          <w:sz w:val="24"/>
          <w:szCs w:val="24"/>
          <w:rtl w:val="0"/>
        </w:rPr>
        <w:t xml:space="preserve">explain</w:t>
      </w:r>
      <w:r w:rsidDel="00000000" w:rsidR="00000000" w:rsidRPr="00000000">
        <w:rPr>
          <w:rFonts w:ascii="Times New Roman" w:cs="Times New Roman" w:eastAsia="Times New Roman" w:hAnsi="Times New Roman"/>
          <w:sz w:val="24"/>
          <w:szCs w:val="24"/>
          <w:rtl w:val="0"/>
        </w:rPr>
        <w:t xml:space="preserve"> how each one supports your argument. “The minister related </w:t>
      </w:r>
      <w:r w:rsidDel="00000000" w:rsidR="00000000" w:rsidRPr="00000000">
        <w:rPr>
          <w:rFonts w:ascii="Times New Roman" w:cs="Times New Roman" w:eastAsia="Times New Roman" w:hAnsi="Times New Roman"/>
          <w:sz w:val="24"/>
          <w:szCs w:val="24"/>
          <w:rtl w:val="0"/>
        </w:rPr>
        <w:t xml:space="preserve">many a touching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incident</w:t>
      </w:r>
      <w:r w:rsidDel="00000000" w:rsidR="00000000" w:rsidRPr="00000000">
        <w:rPr>
          <w:rFonts w:ascii="Times New Roman" w:cs="Times New Roman" w:eastAsia="Times New Roman" w:hAnsi="Times New Roman"/>
          <w:sz w:val="24"/>
          <w:szCs w:val="24"/>
          <w:rtl w:val="0"/>
        </w:rPr>
        <w:t xml:space="preserve"> in the lives of the departed, too.” That quote proves that the church is about the departed boys and the author telling us that people miss them. “As the service proceeded, the clergyman drew such pictures of the graces, the winning pictures, and the rare promise of the lost lads.” This quote proves that people should remember good things about people when they die other than bad things. </w:t>
      </w:r>
    </w:p>
    <w:p w:rsidR="00000000" w:rsidDel="00000000" w:rsidP="00000000" w:rsidRDefault="00000000" w:rsidRPr="00000000" w14:paraId="00000006">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End with a </w:t>
      </w:r>
      <w:r w:rsidDel="00000000" w:rsidR="00000000" w:rsidRPr="00000000">
        <w:rPr>
          <w:rFonts w:ascii="Times New Roman" w:cs="Times New Roman" w:eastAsia="Times New Roman" w:hAnsi="Times New Roman"/>
          <w:b w:val="1"/>
          <w:sz w:val="24"/>
          <w:szCs w:val="24"/>
          <w:rtl w:val="0"/>
        </w:rPr>
        <w:t xml:space="preserve">concluding sentence</w:t>
      </w:r>
      <w:r w:rsidDel="00000000" w:rsidR="00000000" w:rsidRPr="00000000">
        <w:rPr>
          <w:rFonts w:ascii="Times New Roman" w:cs="Times New Roman" w:eastAsia="Times New Roman" w:hAnsi="Times New Roman"/>
          <w:sz w:val="24"/>
          <w:szCs w:val="24"/>
          <w:rtl w:val="0"/>
        </w:rPr>
        <w:t xml:space="preserve"> that clarifies how the ideas and details support the topic sentence. The paragraph shows how many people care for departed people and how many lessons you can learn from someone dying. </w:t>
      </w:r>
    </w:p>
    <w:p w:rsidR="00000000" w:rsidDel="00000000" w:rsidP="00000000" w:rsidRDefault="00000000" w:rsidRPr="00000000" w14:paraId="00000007">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After drafting your paragraph, revise, proofread, and edit carefully.</w:t>
      </w:r>
    </w:p>
    <w:p w:rsidR="00000000" w:rsidDel="00000000" w:rsidP="00000000" w:rsidRDefault="00000000" w:rsidRPr="00000000" w14:paraId="00000008">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What is Mark Twain saying about human nature in this scene? </w:t>
      </w:r>
    </w:p>
    <w:p w:rsidR="00000000" w:rsidDel="00000000" w:rsidP="00000000" w:rsidRDefault="00000000" w:rsidRPr="00000000" w14:paraId="0000000A">
      <w:pPr>
        <w:pageBreakBefore w:val="0"/>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 Twain is saying that people who have died doing mischievous things will be remembered as a good person and he is saying that you want to remember the good things about a person</w:t>
      </w:r>
      <w:ins w:author="Emily Dolan" w:id="0" w:date="2022-04-29T20:26:26Z">
        <w:r w:rsidDel="00000000" w:rsidR="00000000" w:rsidRPr="00000000">
          <w:rPr>
            <w:rFonts w:ascii="Times New Roman" w:cs="Times New Roman" w:eastAsia="Times New Roman" w:hAnsi="Times New Roman"/>
            <w:b w:val="1"/>
            <w:sz w:val="24"/>
            <w:szCs w:val="24"/>
            <w:rtl w:val="0"/>
          </w:rPr>
          <w:t xml:space="preserve"> and</w:t>
        </w:r>
      </w:ins>
      <w:r w:rsidDel="00000000" w:rsidR="00000000" w:rsidRPr="00000000">
        <w:rPr>
          <w:rFonts w:ascii="Times New Roman" w:cs="Times New Roman" w:eastAsia="Times New Roman" w:hAnsi="Times New Roman"/>
          <w:b w:val="1"/>
          <w:sz w:val="24"/>
          <w:szCs w:val="24"/>
          <w:rtl w:val="0"/>
        </w:rPr>
        <w:t xml:space="preserve"> not the bad things. The minister relates many people who cared a great deal to the departed boys</w:t>
      </w:r>
      <w:ins w:author="Emily Dolan" w:id="1" w:date="2022-04-29T20:31:25Z">
        <w:r w:rsidDel="00000000" w:rsidR="00000000" w:rsidRPr="00000000">
          <w:rPr>
            <w:rFonts w:ascii="Times New Roman" w:cs="Times New Roman" w:eastAsia="Times New Roman" w:hAnsi="Times New Roman"/>
            <w:b w:val="1"/>
            <w:sz w:val="24"/>
            <w:szCs w:val="24"/>
            <w:rtl w:val="0"/>
          </w:rPr>
          <w:t xml:space="preserve">:</w:t>
        </w:r>
      </w:ins>
      <w:del w:author="Emily Dolan" w:id="1" w:date="2022-04-29T20:31:25Z">
        <w:r w:rsidDel="00000000" w:rsidR="00000000" w:rsidRPr="00000000">
          <w:rPr>
            <w:rFonts w:ascii="Times New Roman" w:cs="Times New Roman" w:eastAsia="Times New Roman" w:hAnsi="Times New Roman"/>
            <w:b w:val="1"/>
            <w:sz w:val="24"/>
            <w:szCs w:val="24"/>
            <w:rtl w:val="0"/>
          </w:rPr>
          <w:delText xml:space="preserve">.</w:delText>
        </w:r>
      </w:del>
      <w:r w:rsidDel="00000000" w:rsidR="00000000" w:rsidRPr="00000000">
        <w:rPr>
          <w:rFonts w:ascii="Times New Roman" w:cs="Times New Roman" w:eastAsia="Times New Roman" w:hAnsi="Times New Roman"/>
          <w:b w:val="1"/>
          <w:sz w:val="24"/>
          <w:szCs w:val="24"/>
          <w:rtl w:val="0"/>
        </w:rPr>
        <w:t xml:space="preserve"> “The minister related </w:t>
      </w:r>
      <w:r w:rsidDel="00000000" w:rsidR="00000000" w:rsidRPr="00000000">
        <w:rPr>
          <w:rFonts w:ascii="Times New Roman" w:cs="Times New Roman" w:eastAsia="Times New Roman" w:hAnsi="Times New Roman"/>
          <w:b w:val="1"/>
          <w:sz w:val="24"/>
          <w:szCs w:val="24"/>
          <w:rtl w:val="0"/>
        </w:rPr>
        <w:t xml:space="preserve">many a touching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incident</w:t>
      </w:r>
      <w:r w:rsidDel="00000000" w:rsidR="00000000" w:rsidRPr="00000000">
        <w:rPr>
          <w:rFonts w:ascii="Times New Roman" w:cs="Times New Roman" w:eastAsia="Times New Roman" w:hAnsi="Times New Roman"/>
          <w:b w:val="1"/>
          <w:sz w:val="24"/>
          <w:szCs w:val="24"/>
          <w:rtl w:val="0"/>
        </w:rPr>
        <w:t xml:space="preserve"> in the lives of the departed</w:t>
      </w:r>
      <w:commentRangeStart w:id="0"/>
      <w:r w:rsidDel="00000000" w:rsidR="00000000" w:rsidRPr="00000000">
        <w:rPr>
          <w:rFonts w:ascii="Times New Roman" w:cs="Times New Roman" w:eastAsia="Times New Roman" w:hAnsi="Times New Roman"/>
          <w:b w:val="1"/>
          <w:sz w:val="24"/>
          <w:szCs w:val="24"/>
          <w:rtl w:val="0"/>
        </w:rPr>
        <w:t xml:space="preserve">, too” (165- 166). </w:t>
      </w:r>
      <w:commentRangeEnd w:id="0"/>
      <w:r w:rsidDel="00000000" w:rsidR="00000000" w:rsidRPr="00000000">
        <w:commentReference w:id="0"/>
      </w:r>
      <w:r w:rsidDel="00000000" w:rsidR="00000000" w:rsidRPr="00000000">
        <w:rPr>
          <w:rFonts w:ascii="Times New Roman" w:cs="Times New Roman" w:eastAsia="Times New Roman" w:hAnsi="Times New Roman"/>
          <w:b w:val="1"/>
          <w:sz w:val="24"/>
          <w:szCs w:val="24"/>
          <w:rtl w:val="0"/>
        </w:rPr>
        <w:t xml:space="preserve">The clergyman and people remembered great memories of the departed boys</w:t>
      </w:r>
      <w:ins w:author="Emily Dolan" w:id="2" w:date="2022-04-29T20:31:30Z">
        <w:r w:rsidDel="00000000" w:rsidR="00000000" w:rsidRPr="00000000">
          <w:rPr>
            <w:rFonts w:ascii="Times New Roman" w:cs="Times New Roman" w:eastAsia="Times New Roman" w:hAnsi="Times New Roman"/>
            <w:b w:val="1"/>
            <w:sz w:val="24"/>
            <w:szCs w:val="24"/>
            <w:rtl w:val="0"/>
          </w:rPr>
          <w:t xml:space="preserve">: </w:t>
        </w:r>
      </w:ins>
      <w:del w:author="Emily Dolan" w:id="2" w:date="2022-04-29T20:31:30Z">
        <w:r w:rsidDel="00000000" w:rsidR="00000000" w:rsidRPr="00000000">
          <w:rPr>
            <w:rFonts w:ascii="Times New Roman" w:cs="Times New Roman" w:eastAsia="Times New Roman" w:hAnsi="Times New Roman"/>
            <w:b w:val="1"/>
            <w:sz w:val="24"/>
            <w:szCs w:val="24"/>
            <w:rtl w:val="0"/>
          </w:rPr>
          <w:delText xml:space="preserve">. </w:delText>
        </w:r>
      </w:del>
      <w:r w:rsidDel="00000000" w:rsidR="00000000" w:rsidRPr="00000000">
        <w:rPr>
          <w:rFonts w:ascii="Times New Roman" w:cs="Times New Roman" w:eastAsia="Times New Roman" w:hAnsi="Times New Roman"/>
          <w:b w:val="1"/>
          <w:sz w:val="24"/>
          <w:szCs w:val="24"/>
          <w:rtl w:val="0"/>
        </w:rPr>
        <w:t xml:space="preserve">“As the service proceeded, the clergyman drew such pictures of the graces, the winning pictures, and the rare promise of the lost la</w:t>
      </w:r>
      <w:commentRangeStart w:id="1"/>
      <w:r w:rsidDel="00000000" w:rsidR="00000000" w:rsidRPr="00000000">
        <w:rPr>
          <w:rFonts w:ascii="Times New Roman" w:cs="Times New Roman" w:eastAsia="Times New Roman" w:hAnsi="Times New Roman"/>
          <w:b w:val="1"/>
          <w:sz w:val="24"/>
          <w:szCs w:val="24"/>
          <w:rtl w:val="0"/>
        </w:rPr>
        <w:t xml:space="preserve">ds” (165- 166). </w:t>
      </w:r>
      <w:del w:author="Emily Dolan" w:id="3" w:date="2022-04-29T20:32:12Z">
        <w:commentRangeEnd w:id="1"/>
        <w:r w:rsidDel="00000000" w:rsidR="00000000" w:rsidRPr="00000000">
          <w:commentReference w:id="1"/>
        </w:r>
        <w:r w:rsidDel="00000000" w:rsidR="00000000" w:rsidRPr="00000000">
          <w:rPr>
            <w:rFonts w:ascii="Times New Roman" w:cs="Times New Roman" w:eastAsia="Times New Roman" w:hAnsi="Times New Roman"/>
            <w:b w:val="1"/>
            <w:sz w:val="24"/>
            <w:szCs w:val="24"/>
            <w:rtl w:val="0"/>
          </w:rPr>
          <w:delText xml:space="preserve">The paragraph shows how </w:delText>
        </w:r>
      </w:del>
      <w:commentRangeStart w:id="2"/>
      <w:r w:rsidDel="00000000" w:rsidR="00000000" w:rsidRPr="00000000">
        <w:rPr>
          <w:rFonts w:ascii="Times New Roman" w:cs="Times New Roman" w:eastAsia="Times New Roman" w:hAnsi="Times New Roman"/>
          <w:b w:val="1"/>
          <w:sz w:val="24"/>
          <w:szCs w:val="24"/>
          <w:rtl w:val="0"/>
        </w:rPr>
        <w:t xml:space="preserve">many people care for departed people and how many lessons you can learn from someone dying.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y Dolan" w:id="2" w:date="2022-04-29T20:33:44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lessons? Clarify how the details in the paragraph prove the topic sentence.</w:t>
      </w:r>
    </w:p>
  </w:comment>
  <w:comment w:author="Emily Dolan" w:id="1" w:date="2022-04-29T20:32:00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this quote proves your idea in the topic sentence.</w:t>
      </w:r>
    </w:p>
  </w:comment>
  <w:comment w:author="Emily Dolan" w:id="0" w:date="2022-04-29T20:31:47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this quotation proves your idea in the topic sentence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