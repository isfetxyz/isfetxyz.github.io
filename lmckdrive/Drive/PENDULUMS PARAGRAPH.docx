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b w:val="1"/>
          <w:sz w:val="24"/>
          <w:szCs w:val="24"/>
        </w:rPr>
      </w:pPr>
      <w:r w:rsidDel="00000000" w:rsidR="00000000" w:rsidRPr="00000000">
        <w:rPr>
          <w:rtl w:val="0"/>
        </w:rPr>
        <w:t xml:space="preserve">      </w:t>
      </w:r>
      <w:r w:rsidDel="00000000" w:rsidR="00000000" w:rsidRPr="00000000">
        <w:rPr>
          <w:rFonts w:ascii="Source Sans Pro" w:cs="Source Sans Pro" w:eastAsia="Source Sans Pro" w:hAnsi="Source Sans Pro"/>
          <w:b w:val="1"/>
          <w:sz w:val="24"/>
          <w:szCs w:val="24"/>
          <w:rtl w:val="0"/>
        </w:rPr>
        <w:t xml:space="preserve">Scientific Inquiry &amp; the Pendulum Lab</w:t>
      </w:r>
    </w:p>
    <w:p w:rsidR="00000000" w:rsidDel="00000000" w:rsidP="00000000" w:rsidRDefault="00000000" w:rsidRPr="00000000" w14:paraId="00000002">
      <w:pPr>
        <w:jc w:val="cente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Directions:</w:t>
      </w:r>
    </w:p>
    <w:p w:rsidR="00000000" w:rsidDel="00000000" w:rsidP="00000000" w:rsidRDefault="00000000" w:rsidRPr="00000000" w14:paraId="00000004">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Use this outline to complete steps 6-7 of the scientific method</w:t>
      </w:r>
    </w:p>
    <w:p w:rsidR="00000000" w:rsidDel="00000000" w:rsidP="00000000" w:rsidRDefault="00000000" w:rsidRPr="00000000" w14:paraId="00000005">
      <w:pPr>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sz w:val="24"/>
          <w:szCs w:val="24"/>
          <w:rtl w:val="0"/>
        </w:rPr>
        <w:t xml:space="preserve">Headings are in </w:t>
      </w:r>
      <w:r w:rsidDel="00000000" w:rsidR="00000000" w:rsidRPr="00000000">
        <w:rPr>
          <w:rFonts w:ascii="Source Sans Pro" w:cs="Source Sans Pro" w:eastAsia="Source Sans Pro" w:hAnsi="Source Sans Pro"/>
          <w:b w:val="1"/>
          <w:sz w:val="24"/>
          <w:szCs w:val="24"/>
          <w:rtl w:val="0"/>
        </w:rPr>
        <w:t xml:space="preserve">bold</w:t>
      </w:r>
      <w:r w:rsidDel="00000000" w:rsidR="00000000" w:rsidRPr="00000000">
        <w:rPr>
          <w:rFonts w:ascii="Source Sans Pro" w:cs="Source Sans Pro" w:eastAsia="Source Sans Pro" w:hAnsi="Source Sans Pro"/>
          <w:sz w:val="24"/>
          <w:szCs w:val="24"/>
          <w:rtl w:val="0"/>
        </w:rPr>
        <w:t xml:space="preserve"> &amp; instructions are in</w:t>
      </w:r>
      <w:r w:rsidDel="00000000" w:rsidR="00000000" w:rsidRPr="00000000">
        <w:rPr>
          <w:rFonts w:ascii="Source Sans Pro" w:cs="Source Sans Pro" w:eastAsia="Source Sans Pro" w:hAnsi="Source Sans Pro"/>
          <w:i w:val="1"/>
          <w:sz w:val="24"/>
          <w:szCs w:val="24"/>
          <w:rtl w:val="0"/>
        </w:rPr>
        <w:t xml:space="preserve"> italics</w:t>
      </w:r>
    </w:p>
    <w:p w:rsidR="00000000" w:rsidDel="00000000" w:rsidP="00000000" w:rsidRDefault="00000000" w:rsidRPr="00000000" w14:paraId="00000006">
      <w:pPr>
        <w:rPr>
          <w:rFonts w:ascii="Source Sans Pro" w:cs="Source Sans Pro" w:eastAsia="Source Sans Pro" w:hAnsi="Source Sans Pro"/>
          <w:i w:val="1"/>
          <w:sz w:val="24"/>
          <w:szCs w:val="24"/>
        </w:rPr>
      </w:pPr>
      <w:r w:rsidDel="00000000" w:rsidR="00000000" w:rsidRPr="00000000">
        <w:rPr>
          <w:rtl w:val="0"/>
        </w:rPr>
      </w:r>
    </w:p>
    <w:p w:rsidR="00000000" w:rsidDel="00000000" w:rsidP="00000000" w:rsidRDefault="00000000" w:rsidRPr="00000000" w14:paraId="00000007">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Conclusion Paragraph</w:t>
      </w:r>
    </w:p>
    <w:p w:rsidR="00000000" w:rsidDel="00000000" w:rsidP="00000000" w:rsidRDefault="00000000" w:rsidRPr="00000000" w14:paraId="00000008">
      <w:pPr>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Sentence 1:  Start your paragraph with the purpose statement. (3 points)</w:t>
      </w:r>
    </w:p>
    <w:p w:rsidR="00000000" w:rsidDel="00000000" w:rsidP="00000000" w:rsidRDefault="00000000" w:rsidRPr="00000000" w14:paraId="00000009">
      <w:pPr>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Sentence 2-3:  State your hypothesis.  Explain your hypothesis using scientific information. (4 points)</w:t>
      </w:r>
    </w:p>
    <w:p w:rsidR="00000000" w:rsidDel="00000000" w:rsidP="00000000" w:rsidRDefault="00000000" w:rsidRPr="00000000" w14:paraId="0000000A">
      <w:pPr>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In 2-3 sentences: Explain the parts of a pendulum and the vocabulary words period and oscillation (5 points)</w:t>
      </w:r>
    </w:p>
    <w:p w:rsidR="00000000" w:rsidDel="00000000" w:rsidP="00000000" w:rsidRDefault="00000000" w:rsidRPr="00000000" w14:paraId="0000000B">
      <w:pPr>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In 2-3 sentences:  Describe how you tested your hypothesis without using "I"   (we, our is better) (5 points)</w:t>
      </w:r>
    </w:p>
    <w:p w:rsidR="00000000" w:rsidDel="00000000" w:rsidP="00000000" w:rsidRDefault="00000000" w:rsidRPr="00000000" w14:paraId="0000000C">
      <w:pPr>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In 2-3 sentences: Describe whether your procedure was effective and successful. (3 points)</w:t>
      </w:r>
    </w:p>
    <w:p w:rsidR="00000000" w:rsidDel="00000000" w:rsidP="00000000" w:rsidRDefault="00000000" w:rsidRPr="00000000" w14:paraId="0000000D">
      <w:pPr>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In 2-3 sentences: Summarize your results and what the results show. (4 points)</w:t>
      </w:r>
    </w:p>
    <w:p w:rsidR="00000000" w:rsidDel="00000000" w:rsidP="00000000" w:rsidRDefault="00000000" w:rsidRPr="00000000" w14:paraId="0000000E">
      <w:pPr>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In 1-2 sentences: state that you proved or disproved your hypothesis. (2 points)</w:t>
      </w:r>
    </w:p>
    <w:p w:rsidR="00000000" w:rsidDel="00000000" w:rsidP="00000000" w:rsidRDefault="00000000" w:rsidRPr="00000000" w14:paraId="0000000F">
      <w:pPr>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End sentence:  state the relationship between the independent variable (manipulated) and the dependent variable (responding) as shown by your data. (2 points)</w:t>
      </w:r>
    </w:p>
    <w:p w:rsidR="00000000" w:rsidDel="00000000" w:rsidP="00000000" w:rsidRDefault="00000000" w:rsidRPr="00000000" w14:paraId="00000010">
      <w:pPr>
        <w:rPr>
          <w:rFonts w:ascii="Source Sans Pro" w:cs="Source Sans Pro" w:eastAsia="Source Sans Pro" w:hAnsi="Source Sans Pro"/>
          <w:i w:val="1"/>
          <w:sz w:val="24"/>
          <w:szCs w:val="24"/>
        </w:rPr>
      </w:pPr>
      <w:r w:rsidDel="00000000" w:rsidR="00000000" w:rsidRPr="00000000">
        <w:rPr>
          <w:rtl w:val="0"/>
        </w:rPr>
      </w:r>
    </w:p>
    <w:p w:rsidR="00000000" w:rsidDel="00000000" w:rsidP="00000000" w:rsidRDefault="00000000" w:rsidRPr="00000000" w14:paraId="00000011">
      <w:pPr>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Describe means you should explain and support your statements.</w:t>
      </w:r>
    </w:p>
    <w:p w:rsidR="00000000" w:rsidDel="00000000" w:rsidP="00000000" w:rsidRDefault="00000000" w:rsidRPr="00000000" w14:paraId="00000012">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3">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Make sure your sentences include detail about the following:</w:t>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
        <w:gridCol w:w="1215"/>
        <w:gridCol w:w="1215"/>
        <w:tblGridChange w:id="0">
          <w:tblGrid>
            <w:gridCol w:w="6945"/>
            <w:gridCol w:w="1215"/>
            <w:gridCol w:w="121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Conclusion Checklist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Did I include this part?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Did you state the purpose as the first 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1"/>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trike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Did you include the hypothesis and reasoning?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trike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2"/>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Did you describe the parts of a pendulum?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1"/>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trike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2"/>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Did you explain period and oscillation?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trike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2"/>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Did you briefly describe how the hypothesis was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2"/>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Did you use "I" statements?  The answer should be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2"/>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trike w:val="1"/>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Did you use "we" statements?  The answer should be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1"/>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trike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2"/>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Did you describe whether your procedure was effective and successful?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1"/>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trike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2"/>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Did you suggest how to improve the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1"/>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trike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2"/>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Did you summarize the results and what these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trike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2"/>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Did you state that you proved or disproved your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trike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2"/>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Did you state the relationship between the manipulated variable and the responding variable  as shown by your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1"/>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2"/>
              </w:numPr>
              <w:spacing w:line="240" w:lineRule="auto"/>
              <w:ind w:left="45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no</w:t>
            </w:r>
          </w:p>
        </w:tc>
      </w:tr>
    </w:tbl>
    <w:p w:rsidR="00000000" w:rsidDel="00000000" w:rsidP="00000000" w:rsidRDefault="00000000" w:rsidRPr="00000000" w14:paraId="0000003B">
      <w:pPr>
        <w:spacing w:after="200" w:line="276" w:lineRule="auto"/>
        <w:rPr>
          <w:rFonts w:ascii="Source Sans Pro" w:cs="Source Sans Pro" w:eastAsia="Source Sans Pro" w:hAnsi="Source Sans Pro"/>
          <w:b w:val="1"/>
          <w:sz w:val="24"/>
          <w:szCs w:val="24"/>
        </w:rPr>
      </w:pPr>
      <w:bookmarkStart w:colFirst="0" w:colLast="0" w:name="_s76uq9y6d04d" w:id="0"/>
      <w:bookmarkEnd w:id="0"/>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b w:val="1"/>
          <w:sz w:val="44"/>
          <w:szCs w:val="44"/>
        </w:rPr>
      </w:pPr>
      <w:r w:rsidDel="00000000" w:rsidR="00000000" w:rsidRPr="00000000">
        <w:rPr>
          <w:rtl w:val="0"/>
        </w:rPr>
      </w:r>
    </w:p>
    <w:p w:rsidR="00000000" w:rsidDel="00000000" w:rsidP="00000000" w:rsidRDefault="00000000" w:rsidRPr="00000000" w14:paraId="0000003E">
      <w:pPr>
        <w:spacing w:line="480" w:lineRule="auto"/>
        <w:rPr>
          <w:rFonts w:ascii="Lato" w:cs="Lato" w:eastAsia="Lato" w:hAnsi="Lato"/>
          <w:sz w:val="24"/>
          <w:szCs w:val="24"/>
        </w:rPr>
      </w:pPr>
      <w:r w:rsidDel="00000000" w:rsidR="00000000" w:rsidRPr="00000000">
        <w:rPr>
          <w:b w:val="1"/>
          <w:sz w:val="44"/>
          <w:szCs w:val="44"/>
          <w:rtl w:val="0"/>
        </w:rPr>
        <w:t xml:space="preserve">                   </w:t>
      </w:r>
      <w:r w:rsidDel="00000000" w:rsidR="00000000" w:rsidRPr="00000000">
        <w:rPr>
          <w:rFonts w:ascii="Lato" w:cs="Lato" w:eastAsia="Lato" w:hAnsi="Lato"/>
          <w:b w:val="1"/>
          <w:sz w:val="50"/>
          <w:szCs w:val="50"/>
          <w:rtl w:val="0"/>
        </w:rPr>
        <w:t xml:space="preserve">Pendulum Paragraph</w:t>
      </w: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3F">
      <w:pPr>
        <w:spacing w:line="4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0">
      <w:pPr>
        <w:spacing w:line="480" w:lineRule="auto"/>
        <w:rPr>
          <w:rFonts w:ascii="Lato" w:cs="Lato" w:eastAsia="Lato" w:hAnsi="Lato"/>
          <w:sz w:val="24"/>
          <w:szCs w:val="24"/>
        </w:rPr>
      </w:pPr>
      <w:r w:rsidDel="00000000" w:rsidR="00000000" w:rsidRPr="00000000">
        <w:rPr>
          <w:rFonts w:ascii="Lato" w:cs="Lato" w:eastAsia="Lato" w:hAnsi="Lato"/>
          <w:sz w:val="24"/>
          <w:szCs w:val="24"/>
          <w:rtl w:val="0"/>
        </w:rPr>
        <w:t xml:space="preserve">The purpose of a pendulum </w:t>
      </w:r>
      <w:ins w:author="Michelle Gallivan" w:id="0" w:date="2022-10-11T18:59:26Z">
        <w:r w:rsidDel="00000000" w:rsidR="00000000" w:rsidRPr="00000000">
          <w:rPr>
            <w:rFonts w:ascii="Lato" w:cs="Lato" w:eastAsia="Lato" w:hAnsi="Lato"/>
            <w:sz w:val="24"/>
            <w:szCs w:val="24"/>
            <w:rtl w:val="0"/>
          </w:rPr>
          <w:t xml:space="preserve">was</w:t>
        </w:r>
      </w:ins>
      <w:del w:author="Michelle Gallivan" w:id="0" w:date="2022-10-11T18:59:26Z">
        <w:r w:rsidDel="00000000" w:rsidR="00000000" w:rsidRPr="00000000">
          <w:rPr>
            <w:rFonts w:ascii="Lato" w:cs="Lato" w:eastAsia="Lato" w:hAnsi="Lato"/>
            <w:sz w:val="24"/>
            <w:szCs w:val="24"/>
            <w:rtl w:val="0"/>
          </w:rPr>
          <w:delText xml:space="preserve">is</w:delText>
        </w:r>
      </w:del>
      <w:r w:rsidDel="00000000" w:rsidR="00000000" w:rsidRPr="00000000">
        <w:rPr>
          <w:rFonts w:ascii="Lato" w:cs="Lato" w:eastAsia="Lato" w:hAnsi="Lato"/>
          <w:sz w:val="24"/>
          <w:szCs w:val="24"/>
          <w:rtl w:val="0"/>
        </w:rPr>
        <w:t xml:space="preserve"> quite simple: it is to pra</w:t>
      </w:r>
      <w:commentRangeStart w:id="0"/>
      <w:r w:rsidDel="00000000" w:rsidR="00000000" w:rsidRPr="00000000">
        <w:rPr>
          <w:rFonts w:ascii="Lato" w:cs="Lato" w:eastAsia="Lato" w:hAnsi="Lato"/>
          <w:sz w:val="24"/>
          <w:szCs w:val="24"/>
          <w:rtl w:val="0"/>
        </w:rPr>
        <w:t xml:space="preserve">ctice the purpose of the activity. </w:t>
      </w:r>
      <w:commentRangeEnd w:id="0"/>
      <w:r w:rsidDel="00000000" w:rsidR="00000000" w:rsidRPr="00000000">
        <w:commentReference w:id="0"/>
      </w:r>
      <w:commentRangeStart w:id="1"/>
      <w:r w:rsidDel="00000000" w:rsidR="00000000" w:rsidRPr="00000000">
        <w:rPr>
          <w:rFonts w:ascii="Lato" w:cs="Lato" w:eastAsia="Lato" w:hAnsi="Lato"/>
          <w:sz w:val="24"/>
          <w:szCs w:val="24"/>
          <w:rtl w:val="0"/>
        </w:rPr>
        <w:t xml:space="preserve">To swing fast or to swing slow, but there is more involved to it. Oscillation and Period, period is the time period of a pendulum that depends on the length of the pendulum and oscillation is a motion that repeats regularly on a daily basis.</w:t>
      </w:r>
      <w:commentRangeEnd w:id="1"/>
      <w:r w:rsidDel="00000000" w:rsidR="00000000" w:rsidRPr="00000000">
        <w:commentReference w:id="1"/>
      </w:r>
      <w:r w:rsidDel="00000000" w:rsidR="00000000" w:rsidRPr="00000000">
        <w:rPr>
          <w:rFonts w:ascii="Lato" w:cs="Lato" w:eastAsia="Lato" w:hAnsi="Lato"/>
          <w:sz w:val="24"/>
          <w:szCs w:val="24"/>
          <w:rtl w:val="0"/>
        </w:rPr>
        <w:t xml:space="preserve"> My hypothesis was t</w:t>
      </w:r>
      <w:ins w:author="Michelle Gallivan" w:id="1" w:date="2022-10-11T19:01:14Z">
        <w:r w:rsidDel="00000000" w:rsidR="00000000" w:rsidRPr="00000000">
          <w:rPr>
            <w:rFonts w:ascii="Lato" w:cs="Lato" w:eastAsia="Lato" w:hAnsi="Lato"/>
            <w:sz w:val="24"/>
            <w:szCs w:val="24"/>
            <w:rtl w:val="0"/>
          </w:rPr>
          <w:t xml:space="preserve">hat</w:t>
        </w:r>
      </w:ins>
      <w:del w:author="Michelle Gallivan" w:id="1" w:date="2022-10-11T19:01:14Z">
        <w:r w:rsidDel="00000000" w:rsidR="00000000" w:rsidRPr="00000000">
          <w:rPr>
            <w:rFonts w:ascii="Lato" w:cs="Lato" w:eastAsia="Lato" w:hAnsi="Lato"/>
            <w:sz w:val="24"/>
            <w:szCs w:val="24"/>
            <w:rtl w:val="0"/>
          </w:rPr>
          <w:delText xml:space="preserve">his:</w:delText>
        </w:r>
      </w:del>
      <w:r w:rsidDel="00000000" w:rsidR="00000000" w:rsidRPr="00000000">
        <w:rPr>
          <w:rFonts w:ascii="Lato" w:cs="Lato" w:eastAsia="Lato" w:hAnsi="Lato"/>
          <w:sz w:val="24"/>
          <w:szCs w:val="24"/>
          <w:rtl w:val="0"/>
        </w:rPr>
        <w:t xml:space="preserve"> As the string</w:t>
      </w:r>
      <w:r w:rsidDel="00000000" w:rsidR="00000000" w:rsidRPr="00000000">
        <w:rPr>
          <w:rFonts w:ascii="Lato" w:cs="Lato" w:eastAsia="Lato" w:hAnsi="Lato"/>
          <w:sz w:val="24"/>
          <w:szCs w:val="24"/>
          <w:rtl w:val="0"/>
        </w:rPr>
        <w:t xml:space="preserve"> length increases, the period will increase because when the string is long there is more distance to cover </w:t>
      </w:r>
      <w:del w:author="Michelle Gallivan" w:id="2" w:date="2022-10-11T19:01:36Z">
        <w:r w:rsidDel="00000000" w:rsidR="00000000" w:rsidRPr="00000000">
          <w:rPr>
            <w:rFonts w:ascii="Lato" w:cs="Lato" w:eastAsia="Lato" w:hAnsi="Lato"/>
            <w:sz w:val="24"/>
            <w:szCs w:val="24"/>
            <w:rtl w:val="0"/>
          </w:rPr>
          <w:delText xml:space="preserve">and the reasoning is: We predict that the string when it is increased the period of the pendulum will increase by negative two. When the length is longer the spring lifting the ball will go a longer distance, but slower. </w:delText>
        </w:r>
      </w:del>
      <w:r w:rsidDel="00000000" w:rsidR="00000000" w:rsidRPr="00000000">
        <w:rPr>
          <w:rFonts w:ascii="Lato" w:cs="Lato" w:eastAsia="Lato" w:hAnsi="Lato"/>
          <w:sz w:val="24"/>
          <w:szCs w:val="24"/>
          <w:rtl w:val="0"/>
        </w:rPr>
        <w:t xml:space="preserve">The parts of</w:t>
      </w:r>
      <w:ins w:author="Michelle Gallivan" w:id="3" w:date="2022-10-11T19:01:47Z">
        <w:r w:rsidDel="00000000" w:rsidR="00000000" w:rsidRPr="00000000">
          <w:rPr>
            <w:rFonts w:ascii="Lato" w:cs="Lato" w:eastAsia="Lato" w:hAnsi="Lato"/>
            <w:sz w:val="24"/>
            <w:szCs w:val="24"/>
            <w:rtl w:val="0"/>
          </w:rPr>
          <w:t xml:space="preserve"> the pendulum</w:t>
        </w:r>
      </w:ins>
      <w:del w:author="Michelle Gallivan" w:id="3" w:date="2022-10-11T19:01:47Z">
        <w:r w:rsidDel="00000000" w:rsidR="00000000" w:rsidRPr="00000000">
          <w:rPr>
            <w:rFonts w:ascii="Lato" w:cs="Lato" w:eastAsia="Lato" w:hAnsi="Lato"/>
            <w:sz w:val="24"/>
            <w:szCs w:val="24"/>
            <w:rtl w:val="0"/>
          </w:rPr>
          <w:delText xml:space="preserve"> it</w:delText>
        </w:r>
      </w:del>
      <w:r w:rsidDel="00000000" w:rsidR="00000000" w:rsidRPr="00000000">
        <w:rPr>
          <w:rFonts w:ascii="Lato" w:cs="Lato" w:eastAsia="Lato" w:hAnsi="Lato"/>
          <w:sz w:val="24"/>
          <w:szCs w:val="24"/>
          <w:rtl w:val="0"/>
        </w:rPr>
        <w:t xml:space="preserve"> are the point of attachment (which could be anything), the wire, and the bob. It is testable because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Lato" w:cs="Lato" w:eastAsia="Lato" w:hAnsi="Lato"/>
          <w:sz w:val="24"/>
          <w:szCs w:val="24"/>
          <w:rtl w:val="0"/>
        </w:rPr>
        <w:t xml:space="preserve">when you push the ball with a shorter string the distance is shorter and the speed is longer and it worked and we also proved it. To improve it you could have many more people on the project, drop it at different heights, find better technology, find a very good strategy, and do more research. Finally the manipulated variable was the string and the responding variable was the bob. That is a pendulum. </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Gallivan" w:id="0" w:date="2022-10-11T19:00:00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w:t>
      </w:r>
    </w:p>
  </w:comment>
  <w:comment w:author="Michelle Gallivan" w:id="1" w:date="2022-10-11T19:01:03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these linked to the lab?  sentence should flow as a way to explain the lab rather than stand alone as statements of fact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